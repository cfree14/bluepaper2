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57D6F" w14:textId="77777777" w:rsidR="007B42F2" w:rsidRPr="007B42F2" w:rsidRDefault="007B42F2" w:rsidP="007B42F2">
      <w:pPr>
        <w:spacing w:before="360" w:after="120"/>
        <w:ind w:right="-360"/>
        <w:outlineLvl w:val="1"/>
        <w:rPr>
          <w:rFonts w:ascii="Times New Roman" w:eastAsia="Times New Roman" w:hAnsi="Times New Roman" w:cs="Times New Roman"/>
          <w:b/>
          <w:bCs/>
          <w:sz w:val="36"/>
          <w:szCs w:val="36"/>
        </w:rPr>
      </w:pPr>
      <w:r w:rsidRPr="007B42F2">
        <w:rPr>
          <w:rFonts w:ascii="Arial" w:eastAsia="Times New Roman" w:hAnsi="Arial" w:cs="Arial"/>
          <w:color w:val="000000"/>
          <w:sz w:val="32"/>
          <w:szCs w:val="32"/>
        </w:rPr>
        <w:t>4. Connecting the links between climate change and the ocean economy</w:t>
      </w:r>
    </w:p>
    <w:p w14:paraId="2B19FA25" w14:textId="77777777" w:rsidR="007B42F2" w:rsidRPr="007B42F2" w:rsidRDefault="007B42F2" w:rsidP="007B42F2">
      <w:pPr>
        <w:spacing w:before="320" w:after="80"/>
        <w:outlineLvl w:val="2"/>
        <w:rPr>
          <w:rFonts w:ascii="Times New Roman" w:eastAsia="Times New Roman" w:hAnsi="Times New Roman" w:cs="Times New Roman"/>
          <w:b/>
          <w:bCs/>
          <w:sz w:val="27"/>
          <w:szCs w:val="27"/>
        </w:rPr>
      </w:pPr>
      <w:r w:rsidRPr="007B42F2">
        <w:rPr>
          <w:rFonts w:ascii="Arial" w:eastAsia="Times New Roman" w:hAnsi="Arial" w:cs="Arial"/>
          <w:color w:val="000000"/>
          <w:sz w:val="28"/>
          <w:szCs w:val="28"/>
        </w:rPr>
        <w:t>4.1 Capture fisheries</w:t>
      </w:r>
    </w:p>
    <w:p w14:paraId="1E9E29CC" w14:textId="77777777" w:rsidR="007B42F2" w:rsidRPr="007B42F2" w:rsidRDefault="007B42F2" w:rsidP="007B42F2">
      <w:pPr>
        <w:spacing w:before="280" w:after="80"/>
        <w:outlineLvl w:val="3"/>
        <w:rPr>
          <w:rFonts w:ascii="Times New Roman" w:eastAsia="Times New Roman" w:hAnsi="Times New Roman" w:cs="Times New Roman"/>
          <w:b/>
          <w:bCs/>
        </w:rPr>
      </w:pPr>
      <w:r w:rsidRPr="007B42F2">
        <w:rPr>
          <w:rFonts w:ascii="Arial" w:eastAsia="Times New Roman" w:hAnsi="Arial" w:cs="Arial"/>
          <w:color w:val="000000"/>
        </w:rPr>
        <w:t xml:space="preserve">4.1.1 Importance of capture </w:t>
      </w:r>
      <w:commentRangeStart w:id="0"/>
      <w:r w:rsidRPr="007B42F2">
        <w:rPr>
          <w:rFonts w:ascii="Arial" w:eastAsia="Times New Roman" w:hAnsi="Arial" w:cs="Arial"/>
          <w:color w:val="000000"/>
        </w:rPr>
        <w:t>fisheries to the ocean economy</w:t>
      </w:r>
      <w:commentRangeEnd w:id="0"/>
      <w:r w:rsidR="00AB60E1">
        <w:rPr>
          <w:rStyle w:val="CommentReference"/>
        </w:rPr>
        <w:commentReference w:id="0"/>
      </w:r>
    </w:p>
    <w:p w14:paraId="34B62E1C" w14:textId="77777777" w:rsidR="007B42F2" w:rsidRPr="007B42F2" w:rsidRDefault="007B42F2" w:rsidP="007B42F2">
      <w:pPr>
        <w:rPr>
          <w:rFonts w:ascii="Times New Roman" w:eastAsia="Times New Roman" w:hAnsi="Times New Roman" w:cs="Times New Roman"/>
        </w:rPr>
      </w:pPr>
      <w:commentRangeStart w:id="1"/>
      <w:r w:rsidRPr="007B42F2">
        <w:rPr>
          <w:rFonts w:ascii="Arial" w:eastAsia="Times New Roman" w:hAnsi="Arial" w:cs="Arial"/>
          <w:color w:val="000000"/>
          <w:sz w:val="22"/>
          <w:szCs w:val="22"/>
        </w:rPr>
        <w:t xml:space="preserve">In 2016, marine capture fisheries produced 79.3 million metric tons (mt) of landings, representing 46.4% of global seafood production (170.9 million mt), and US$130 billion in first sale value (FAO 2018). Approximately 30.6 million people participated (full-time, part-time, or occasionally) in capture fisheries operated by an estimated 4.6 million fishing vessels. Fish and fish products are among the </w:t>
      </w:r>
      <w:commentRangeStart w:id="2"/>
      <w:r w:rsidRPr="007B42F2">
        <w:rPr>
          <w:rFonts w:ascii="Arial" w:eastAsia="Times New Roman" w:hAnsi="Arial" w:cs="Arial"/>
          <w:color w:val="000000"/>
          <w:sz w:val="22"/>
          <w:szCs w:val="22"/>
        </w:rPr>
        <w:t xml:space="preserve">most traded commodities </w:t>
      </w:r>
      <w:commentRangeEnd w:id="2"/>
      <w:r w:rsidR="001220C8">
        <w:rPr>
          <w:rStyle w:val="CommentReference"/>
        </w:rPr>
        <w:commentReference w:id="2"/>
      </w:r>
      <w:r w:rsidRPr="007B42F2">
        <w:rPr>
          <w:rFonts w:ascii="Arial" w:eastAsia="Times New Roman" w:hAnsi="Arial" w:cs="Arial"/>
          <w:color w:val="000000"/>
          <w:sz w:val="22"/>
          <w:szCs w:val="22"/>
        </w:rPr>
        <w:t>in the world. In 2016, approximately 35% of production entered international trade for either human consumption or non-food uses (FAO 2018). The 60 million mt (USD$143 billion) of fish products exported in 2016 constitute a 245% increase relative to 1976 exports (USD$8 billion). Over this time period, the rate of growth of exports from developing countries has surpassed that from developed countries (FAO 2018). Finally, the average annual increase in fish consumption (3.2%) has outpaced the average annual increase in human population growth (1.6%), and demand for fish is projected to increase as the human population grows and becomes increasingly wealthy (</w:t>
      </w:r>
      <w:r w:rsidRPr="007B42F2">
        <w:rPr>
          <w:rFonts w:ascii="Arial" w:eastAsia="Times New Roman" w:hAnsi="Arial" w:cs="Arial"/>
          <w:color w:val="FF0000"/>
          <w:sz w:val="22"/>
          <w:szCs w:val="22"/>
        </w:rPr>
        <w:t>citation</w:t>
      </w:r>
      <w:r w:rsidRPr="007B42F2">
        <w:rPr>
          <w:rFonts w:ascii="Arial" w:eastAsia="Times New Roman" w:hAnsi="Arial" w:cs="Arial"/>
          <w:color w:val="000000"/>
          <w:sz w:val="22"/>
          <w:szCs w:val="22"/>
        </w:rPr>
        <w:t>).</w:t>
      </w:r>
      <w:commentRangeEnd w:id="1"/>
      <w:r w:rsidR="001220C8">
        <w:rPr>
          <w:rStyle w:val="CommentReference"/>
        </w:rPr>
        <w:commentReference w:id="1"/>
      </w:r>
    </w:p>
    <w:p w14:paraId="4C13A816" w14:textId="77777777" w:rsidR="007B42F2" w:rsidRPr="007B42F2" w:rsidRDefault="007B42F2" w:rsidP="007B42F2">
      <w:pPr>
        <w:spacing w:before="280" w:after="80"/>
        <w:outlineLvl w:val="3"/>
        <w:rPr>
          <w:rFonts w:ascii="Times New Roman" w:eastAsia="Times New Roman" w:hAnsi="Times New Roman" w:cs="Times New Roman"/>
          <w:b/>
          <w:bCs/>
        </w:rPr>
      </w:pPr>
      <w:r w:rsidRPr="007B42F2">
        <w:rPr>
          <w:rFonts w:ascii="Arial" w:eastAsia="Times New Roman" w:hAnsi="Arial" w:cs="Arial"/>
          <w:color w:val="000000"/>
        </w:rPr>
        <w:t xml:space="preserve">4.1.2 </w:t>
      </w:r>
      <w:commentRangeStart w:id="3"/>
      <w:r w:rsidRPr="007B42F2">
        <w:rPr>
          <w:rFonts w:ascii="Arial" w:eastAsia="Times New Roman" w:hAnsi="Arial" w:cs="Arial"/>
          <w:color w:val="000000"/>
        </w:rPr>
        <w:t>Impacts of climate change on capture fisheries</w:t>
      </w:r>
      <w:commentRangeEnd w:id="3"/>
      <w:r w:rsidR="00EC1F4C">
        <w:rPr>
          <w:rStyle w:val="CommentReference"/>
        </w:rPr>
        <w:commentReference w:id="3"/>
      </w:r>
    </w:p>
    <w:p w14:paraId="29242B83" w14:textId="721EAC5E"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rPr>
        <w:t xml:space="preserve">The dynamics of harvested marine fish and invertebrate populations are sensitive to climate change (Rijnsdorp et al 2009; Hollowed et al. 2013) via changes in both environmental (e.g., warming, deoxygenation, acidification, etc.) and biological conditions (e.g., </w:t>
      </w:r>
      <w:commentRangeStart w:id="4"/>
      <w:r w:rsidRPr="007B42F2">
        <w:rPr>
          <w:rFonts w:ascii="Arial" w:eastAsia="Times New Roman" w:hAnsi="Arial" w:cs="Arial"/>
          <w:color w:val="000000"/>
          <w:sz w:val="22"/>
          <w:szCs w:val="22"/>
        </w:rPr>
        <w:t>changing</w:t>
      </w:r>
      <w:commentRangeEnd w:id="4"/>
      <w:r w:rsidR="00DB6A1C">
        <w:rPr>
          <w:rStyle w:val="CommentReference"/>
        </w:rPr>
        <w:commentReference w:id="4"/>
      </w:r>
      <w:r w:rsidRPr="007B42F2">
        <w:rPr>
          <w:rFonts w:ascii="Arial" w:eastAsia="Times New Roman" w:hAnsi="Arial" w:cs="Arial"/>
          <w:color w:val="000000"/>
          <w:sz w:val="22"/>
          <w:szCs w:val="22"/>
        </w:rPr>
        <w:t xml:space="preserve"> </w:t>
      </w:r>
      <w:commentRangeStart w:id="5"/>
      <w:r w:rsidRPr="007B42F2">
        <w:rPr>
          <w:rFonts w:ascii="Arial" w:eastAsia="Times New Roman" w:hAnsi="Arial" w:cs="Arial"/>
          <w:color w:val="000000"/>
          <w:sz w:val="22"/>
          <w:szCs w:val="22"/>
        </w:rPr>
        <w:t>habitat</w:t>
      </w:r>
      <w:commentRangeEnd w:id="5"/>
      <w:r w:rsidR="001220C8">
        <w:rPr>
          <w:rStyle w:val="CommentReference"/>
        </w:rPr>
        <w:commentReference w:id="5"/>
      </w:r>
      <w:r w:rsidRPr="007B42F2">
        <w:rPr>
          <w:rFonts w:ascii="Arial" w:eastAsia="Times New Roman" w:hAnsi="Arial" w:cs="Arial"/>
          <w:color w:val="000000"/>
          <w:sz w:val="22"/>
          <w:szCs w:val="22"/>
        </w:rPr>
        <w:t xml:space="preserve"> availability, food webs, predator-prey dynamics, etc.). In some cases, these changes can increase fisheries productivity. For example, warming can expand the suitable thermal habitat range available to a species, or negatively impact a key </w:t>
      </w:r>
      <w:commentRangeStart w:id="6"/>
      <w:r w:rsidRPr="007B42F2">
        <w:rPr>
          <w:rFonts w:ascii="Arial" w:eastAsia="Times New Roman" w:hAnsi="Arial" w:cs="Arial"/>
          <w:color w:val="000000"/>
          <w:sz w:val="22"/>
          <w:szCs w:val="22"/>
        </w:rPr>
        <w:t xml:space="preserve">predator or competitor </w:t>
      </w:r>
      <w:commentRangeEnd w:id="6"/>
      <w:r w:rsidR="001220C8">
        <w:rPr>
          <w:rStyle w:val="CommentReference"/>
        </w:rPr>
        <w:commentReference w:id="6"/>
      </w:r>
      <w:r w:rsidRPr="007B42F2">
        <w:rPr>
          <w:rFonts w:ascii="Arial" w:eastAsia="Times New Roman" w:hAnsi="Arial" w:cs="Arial"/>
          <w:color w:val="000000"/>
          <w:sz w:val="22"/>
          <w:szCs w:val="22"/>
        </w:rPr>
        <w:t>species. In other cases, these changes can decrease fisheries productivity. For example, hypoxia can increase mortality, acidification can decrease growth rates, and spatial-temporal mismatches in the availability of prey can reduce the recruitment of juveniles</w:t>
      </w:r>
      <w:ins w:id="7" w:author="Ragnar Árnason" w:date="2019-06-20T16:03:00Z">
        <w:r w:rsidR="001220C8">
          <w:rPr>
            <w:rFonts w:ascii="Arial" w:eastAsia="Times New Roman" w:hAnsi="Arial" w:cs="Arial"/>
            <w:color w:val="000000"/>
            <w:sz w:val="22"/>
            <w:szCs w:val="22"/>
          </w:rPr>
          <w:t xml:space="preserve"> and growth</w:t>
        </w:r>
      </w:ins>
      <w:r w:rsidRPr="007B42F2">
        <w:rPr>
          <w:rFonts w:ascii="Arial" w:eastAsia="Times New Roman" w:hAnsi="Arial" w:cs="Arial"/>
          <w:color w:val="000000"/>
          <w:sz w:val="22"/>
          <w:szCs w:val="22"/>
        </w:rPr>
        <w:t>.</w:t>
      </w:r>
      <w:ins w:id="8" w:author="Ragnar Árnason" w:date="2019-06-20T16:03:00Z">
        <w:r w:rsidR="001220C8">
          <w:rPr>
            <w:rFonts w:ascii="Arial" w:eastAsia="Times New Roman" w:hAnsi="Arial" w:cs="Arial"/>
            <w:color w:val="000000"/>
            <w:sz w:val="22"/>
            <w:szCs w:val="22"/>
          </w:rPr>
          <w:t xml:space="preserve"> </w:t>
        </w:r>
      </w:ins>
      <w:del w:id="9" w:author="Ragnar Árnason" w:date="2019-06-20T16:03:00Z">
        <w:r w:rsidRPr="007B42F2" w:rsidDel="001220C8">
          <w:rPr>
            <w:rFonts w:ascii="Arial" w:eastAsia="Times New Roman" w:hAnsi="Arial" w:cs="Arial"/>
            <w:color w:val="000000"/>
            <w:sz w:val="22"/>
            <w:szCs w:val="22"/>
          </w:rPr>
          <w:delText xml:space="preserve"> </w:delText>
        </w:r>
      </w:del>
      <w:r w:rsidRPr="007B42F2">
        <w:rPr>
          <w:rFonts w:ascii="Arial" w:eastAsia="Times New Roman" w:hAnsi="Arial" w:cs="Arial"/>
          <w:color w:val="000000"/>
          <w:sz w:val="22"/>
          <w:szCs w:val="22"/>
        </w:rPr>
        <w:t>In the section below, we detail how retrospective and forward-looking studies have revealed the impact of climate change on marine fisheries and the opportunity for fisheries management to mitigate the negative impacts of climate change on the ocean economy.</w:t>
      </w:r>
    </w:p>
    <w:p w14:paraId="6BA5FA0F" w14:textId="77777777" w:rsidR="007B42F2" w:rsidRPr="007B42F2" w:rsidRDefault="007B42F2" w:rsidP="007B42F2">
      <w:pPr>
        <w:rPr>
          <w:rFonts w:ascii="Times New Roman" w:eastAsia="Times New Roman" w:hAnsi="Times New Roman" w:cs="Times New Roman"/>
        </w:rPr>
      </w:pPr>
    </w:p>
    <w:p w14:paraId="5976F780" w14:textId="13AD6BBD" w:rsidR="007B42F2" w:rsidRPr="007B42F2" w:rsidRDefault="007B42F2" w:rsidP="007B42F2">
      <w:pPr>
        <w:rPr>
          <w:rFonts w:ascii="Times New Roman" w:eastAsia="Times New Roman" w:hAnsi="Times New Roman" w:cs="Times New Roman"/>
        </w:rPr>
      </w:pPr>
      <w:r w:rsidRPr="007B42F2">
        <w:rPr>
          <w:rFonts w:ascii="Arial" w:eastAsia="Times New Roman" w:hAnsi="Arial" w:cs="Arial"/>
          <w:b/>
          <w:bCs/>
          <w:color w:val="000000"/>
          <w:sz w:val="22"/>
          <w:szCs w:val="22"/>
        </w:rPr>
        <w:t xml:space="preserve">Climate change modifies the </w:t>
      </w:r>
      <w:ins w:id="10" w:author="Ragnar Árnason" w:date="2019-06-20T16:04:00Z">
        <w:r w:rsidR="001220C8">
          <w:rPr>
            <w:rFonts w:ascii="Arial" w:eastAsia="Times New Roman" w:hAnsi="Arial" w:cs="Arial"/>
            <w:b/>
            <w:bCs/>
            <w:color w:val="000000"/>
            <w:sz w:val="22"/>
            <w:szCs w:val="22"/>
          </w:rPr>
          <w:t xml:space="preserve">habitat and, therefore, the </w:t>
        </w:r>
      </w:ins>
      <w:commentRangeStart w:id="11"/>
      <w:r w:rsidRPr="007B42F2">
        <w:rPr>
          <w:rFonts w:ascii="Arial" w:eastAsia="Times New Roman" w:hAnsi="Arial" w:cs="Arial"/>
          <w:b/>
          <w:bCs/>
          <w:color w:val="000000"/>
          <w:sz w:val="22"/>
          <w:szCs w:val="22"/>
        </w:rPr>
        <w:t xml:space="preserve">life history </w:t>
      </w:r>
      <w:commentRangeEnd w:id="11"/>
      <w:r w:rsidR="00D77B0B">
        <w:rPr>
          <w:rStyle w:val="CommentReference"/>
        </w:rPr>
        <w:commentReference w:id="11"/>
      </w:r>
      <w:r w:rsidRPr="007B42F2">
        <w:rPr>
          <w:rFonts w:ascii="Arial" w:eastAsia="Times New Roman" w:hAnsi="Arial" w:cs="Arial"/>
          <w:b/>
          <w:bCs/>
          <w:color w:val="000000"/>
          <w:sz w:val="22"/>
          <w:szCs w:val="22"/>
        </w:rPr>
        <w:t xml:space="preserve">of marine fish and invertebrates, including their growth, natural mortality, and </w:t>
      </w:r>
      <w:commentRangeStart w:id="12"/>
      <w:r w:rsidRPr="007B42F2">
        <w:rPr>
          <w:rFonts w:ascii="Arial" w:eastAsia="Times New Roman" w:hAnsi="Arial" w:cs="Arial"/>
          <w:b/>
          <w:bCs/>
          <w:color w:val="000000"/>
          <w:sz w:val="22"/>
          <w:szCs w:val="22"/>
        </w:rPr>
        <w:t>recruitment rates</w:t>
      </w:r>
      <w:commentRangeEnd w:id="12"/>
      <w:r w:rsidR="00374267">
        <w:rPr>
          <w:rStyle w:val="CommentReference"/>
        </w:rPr>
        <w:commentReference w:id="12"/>
      </w:r>
      <w:r w:rsidRPr="007B42F2">
        <w:rPr>
          <w:rFonts w:ascii="Arial" w:eastAsia="Times New Roman" w:hAnsi="Arial" w:cs="Arial"/>
          <w:b/>
          <w:bCs/>
          <w:color w:val="000000"/>
          <w:sz w:val="22"/>
          <w:szCs w:val="22"/>
        </w:rPr>
        <w:t>. Fisheries stock assessments and management decisions will have to increasingly account for environmentally-driven changes in fish life history under climate change.</w:t>
      </w:r>
    </w:p>
    <w:p w14:paraId="4401D2A0" w14:textId="77777777" w:rsidR="007B42F2" w:rsidRPr="007B42F2" w:rsidRDefault="007B42F2" w:rsidP="007B42F2">
      <w:pPr>
        <w:rPr>
          <w:rFonts w:ascii="Times New Roman" w:eastAsia="Times New Roman" w:hAnsi="Times New Roman" w:cs="Times New Roman"/>
        </w:rPr>
      </w:pPr>
    </w:p>
    <w:p w14:paraId="14FA17E6" w14:textId="151ABB7F"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Observed changes:</w:t>
      </w:r>
      <w:r w:rsidRPr="007B42F2">
        <w:rPr>
          <w:rFonts w:ascii="Arial" w:eastAsia="Times New Roman" w:hAnsi="Arial" w:cs="Arial"/>
          <w:color w:val="000000"/>
          <w:sz w:val="22"/>
          <w:szCs w:val="22"/>
        </w:rPr>
        <w:t xml:space="preserve"> Climate change has already resulted in reduced growth rates and smaller </w:t>
      </w:r>
      <w:commentRangeStart w:id="13"/>
      <w:commentRangeStart w:id="14"/>
      <w:r w:rsidRPr="007B42F2">
        <w:rPr>
          <w:rFonts w:ascii="Arial" w:eastAsia="Times New Roman" w:hAnsi="Arial" w:cs="Arial"/>
          <w:color w:val="000000"/>
          <w:sz w:val="22"/>
          <w:szCs w:val="22"/>
        </w:rPr>
        <w:t xml:space="preserve">body sizes in many marine fishes (Sheridan and Bickford 2011), which translates to reduced yield per recruit (Baudron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2014) and by extension, reduced catch potential. Climate change has also altered the timing and location of the phytoplankton and zooplankton blooms that support marine food webs (Cushing 1990; Edwards and Richardson 2004; Poloczanska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2013). Spatial-temporal mismatches in prey availability have increased mortality rates (Beaugrand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2003; Clausen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2017) while matches have reduced mortality rates (MacKenzie and Köster 2004). Finally, recruitment of juveniles is often more strongly driven by environmental </w:t>
      </w:r>
      <w:ins w:id="15" w:author="Ragnar Árnason" w:date="2019-06-20T16:05:00Z">
        <w:r w:rsidR="008056B9">
          <w:rPr>
            <w:rFonts w:ascii="Arial" w:eastAsia="Times New Roman" w:hAnsi="Arial" w:cs="Arial"/>
            <w:color w:val="000000"/>
            <w:sz w:val="22"/>
            <w:szCs w:val="22"/>
          </w:rPr>
          <w:t xml:space="preserve">and ecosystem </w:t>
        </w:r>
      </w:ins>
      <w:r w:rsidRPr="007B42F2">
        <w:rPr>
          <w:rFonts w:ascii="Arial" w:eastAsia="Times New Roman" w:hAnsi="Arial" w:cs="Arial"/>
          <w:color w:val="000000"/>
          <w:sz w:val="22"/>
          <w:szCs w:val="22"/>
        </w:rPr>
        <w:t xml:space="preserve">factors than by spawner biomass (Szuwalski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2014; 2019), </w:t>
      </w:r>
      <w:r w:rsidRPr="007B42F2">
        <w:rPr>
          <w:rFonts w:ascii="Arial" w:eastAsia="Times New Roman" w:hAnsi="Arial" w:cs="Arial"/>
          <w:color w:val="000000"/>
          <w:sz w:val="22"/>
          <w:szCs w:val="22"/>
        </w:rPr>
        <w:lastRenderedPageBreak/>
        <w:t xml:space="preserve">and </w:t>
      </w:r>
      <w:commentRangeStart w:id="16"/>
      <w:r w:rsidRPr="007B42F2">
        <w:rPr>
          <w:rFonts w:ascii="Arial" w:eastAsia="Times New Roman" w:hAnsi="Arial" w:cs="Arial"/>
          <w:color w:val="000000"/>
          <w:sz w:val="22"/>
          <w:szCs w:val="22"/>
        </w:rPr>
        <w:t xml:space="preserve">has declined as a result of environmental change and overfishing </w:t>
      </w:r>
      <w:commentRangeEnd w:id="16"/>
      <w:r w:rsidR="008056B9">
        <w:rPr>
          <w:rStyle w:val="CommentReference"/>
        </w:rPr>
        <w:commentReference w:id="16"/>
      </w:r>
      <w:r w:rsidRPr="007B42F2">
        <w:rPr>
          <w:rFonts w:ascii="Arial" w:eastAsia="Times New Roman" w:hAnsi="Arial" w:cs="Arial"/>
          <w:color w:val="000000"/>
          <w:sz w:val="22"/>
          <w:szCs w:val="22"/>
        </w:rPr>
        <w:t xml:space="preserve">(Britten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but see Szuwalski 2016).</w:t>
      </w:r>
      <w:commentRangeEnd w:id="13"/>
      <w:r w:rsidR="008056B9">
        <w:rPr>
          <w:rStyle w:val="CommentReference"/>
        </w:rPr>
        <w:commentReference w:id="13"/>
      </w:r>
      <w:commentRangeEnd w:id="14"/>
      <w:r w:rsidR="00BA477F">
        <w:rPr>
          <w:rStyle w:val="CommentReference"/>
        </w:rPr>
        <w:commentReference w:id="14"/>
      </w:r>
    </w:p>
    <w:p w14:paraId="597388E0" w14:textId="77777777" w:rsidR="007B42F2" w:rsidRPr="007B42F2" w:rsidRDefault="007B42F2" w:rsidP="007B42F2">
      <w:pPr>
        <w:rPr>
          <w:rFonts w:ascii="Times New Roman" w:eastAsia="Times New Roman" w:hAnsi="Times New Roman" w:cs="Times New Roman"/>
        </w:rPr>
      </w:pPr>
    </w:p>
    <w:p w14:paraId="4056EDAA" w14:textId="77777777" w:rsidR="007B42F2" w:rsidRPr="007B42F2" w:rsidRDefault="007B42F2" w:rsidP="007B42F2">
      <w:pPr>
        <w:rPr>
          <w:rFonts w:ascii="Times New Roman" w:eastAsia="Times New Roman" w:hAnsi="Times New Roman" w:cs="Times New Roman"/>
        </w:rPr>
      </w:pPr>
      <w:commentRangeStart w:id="17"/>
      <w:commentRangeStart w:id="18"/>
      <w:r w:rsidRPr="007B42F2">
        <w:rPr>
          <w:rFonts w:ascii="Arial" w:eastAsia="Times New Roman" w:hAnsi="Arial" w:cs="Arial"/>
          <w:color w:val="000000"/>
          <w:sz w:val="22"/>
          <w:szCs w:val="22"/>
          <w:u w:val="single"/>
        </w:rPr>
        <w:t>Forecasted changes:</w:t>
      </w:r>
      <w:r w:rsidRPr="007B42F2">
        <w:rPr>
          <w:rFonts w:ascii="Arial" w:eastAsia="Times New Roman" w:hAnsi="Arial" w:cs="Arial"/>
          <w:b/>
          <w:bCs/>
          <w:color w:val="000000"/>
          <w:sz w:val="22"/>
          <w:szCs w:val="22"/>
        </w:rPr>
        <w:t xml:space="preserve"> </w:t>
      </w:r>
      <w:r w:rsidRPr="007B42F2">
        <w:rPr>
          <w:rFonts w:ascii="Arial" w:eastAsia="Times New Roman" w:hAnsi="Arial" w:cs="Arial"/>
          <w:color w:val="000000"/>
          <w:sz w:val="22"/>
          <w:szCs w:val="22"/>
        </w:rPr>
        <w:t xml:space="preserve">Fish growth rates and body sizes are expected to decline further under continued warming and deoxygenation, with consequences for catch potential (Cheung 2012 but see Lefevre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2017 and Pauly and Cheung 2017 correspondences). On average, maximum body weights are expected to shrink by 14-25% globally from 2000-2050 under a high emission scenario (Cheung 2012). Furthermore, changes in physical oceanography are expected to transport nutrients from surface waters into the deep ocean, driving a 24% reduction in the primary productivity that supports marine food webs by 2300 (Moore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w:t>
      </w:r>
      <w:commentRangeEnd w:id="17"/>
      <w:r w:rsidR="008056B9">
        <w:rPr>
          <w:rStyle w:val="CommentReference"/>
        </w:rPr>
        <w:commentReference w:id="17"/>
      </w:r>
      <w:commentRangeEnd w:id="18"/>
      <w:r w:rsidR="00BA477F">
        <w:rPr>
          <w:rStyle w:val="CommentReference"/>
        </w:rPr>
        <w:commentReference w:id="18"/>
      </w:r>
    </w:p>
    <w:p w14:paraId="61E86900" w14:textId="77777777" w:rsidR="007B42F2" w:rsidRPr="007B42F2" w:rsidRDefault="007B42F2" w:rsidP="007B42F2">
      <w:pPr>
        <w:rPr>
          <w:rFonts w:ascii="Times New Roman" w:eastAsia="Times New Roman" w:hAnsi="Times New Roman" w:cs="Times New Roman"/>
        </w:rPr>
      </w:pPr>
    </w:p>
    <w:p w14:paraId="2C110177" w14:textId="2277C7AF" w:rsidR="007B42F2" w:rsidRPr="007B42F2" w:rsidRDefault="007B42F2" w:rsidP="007B42F2">
      <w:pPr>
        <w:rPr>
          <w:rFonts w:ascii="Times New Roman" w:eastAsia="Times New Roman" w:hAnsi="Times New Roman" w:cs="Times New Roman"/>
        </w:rPr>
      </w:pPr>
      <w:commentRangeStart w:id="19"/>
      <w:r w:rsidRPr="007B42F2">
        <w:rPr>
          <w:rFonts w:ascii="Arial" w:eastAsia="Times New Roman" w:hAnsi="Arial" w:cs="Arial"/>
          <w:color w:val="000000"/>
          <w:sz w:val="22"/>
          <w:szCs w:val="22"/>
          <w:u w:val="single"/>
        </w:rPr>
        <w:t>Implications for adaptation:</w:t>
      </w:r>
      <w:r w:rsidRPr="007B42F2">
        <w:rPr>
          <w:rFonts w:ascii="Arial" w:eastAsia="Times New Roman" w:hAnsi="Arial" w:cs="Arial"/>
          <w:color w:val="000000"/>
          <w:sz w:val="22"/>
          <w:szCs w:val="22"/>
        </w:rPr>
        <w:t xml:space="preserve"> Fisheries stock assessments will increasingly have to account for environmentally-driven, time-varying natural mortality, growth rates, </w:t>
      </w:r>
      <w:commentRangeStart w:id="20"/>
      <w:ins w:id="21" w:author="Ragnar Árnason" w:date="2019-06-20T16:14:00Z">
        <w:r w:rsidR="008056B9">
          <w:rPr>
            <w:rFonts w:ascii="Arial" w:eastAsia="Times New Roman" w:hAnsi="Arial" w:cs="Arial"/>
            <w:color w:val="000000"/>
            <w:sz w:val="22"/>
            <w:szCs w:val="22"/>
          </w:rPr>
          <w:t xml:space="preserve">fish concentration locations </w:t>
        </w:r>
        <w:commentRangeEnd w:id="20"/>
        <w:r w:rsidR="008056B9">
          <w:rPr>
            <w:rStyle w:val="CommentReference"/>
          </w:rPr>
          <w:commentReference w:id="20"/>
        </w:r>
      </w:ins>
      <w:r w:rsidRPr="007B42F2">
        <w:rPr>
          <w:rFonts w:ascii="Arial" w:eastAsia="Times New Roman" w:hAnsi="Arial" w:cs="Arial"/>
          <w:color w:val="000000"/>
          <w:sz w:val="22"/>
          <w:szCs w:val="22"/>
        </w:rPr>
        <w:t>and recruitment</w:t>
      </w:r>
      <w:commentRangeEnd w:id="19"/>
      <w:r w:rsidR="00BA477F">
        <w:rPr>
          <w:rStyle w:val="CommentReference"/>
        </w:rPr>
        <w:commentReference w:id="19"/>
      </w:r>
      <w:r w:rsidRPr="007B42F2">
        <w:rPr>
          <w:rFonts w:ascii="Arial" w:eastAsia="Times New Roman" w:hAnsi="Arial" w:cs="Arial"/>
          <w:color w:val="000000"/>
          <w:sz w:val="22"/>
          <w:szCs w:val="22"/>
        </w:rPr>
        <w:t>.</w:t>
      </w:r>
    </w:p>
    <w:p w14:paraId="2371EB41" w14:textId="77777777" w:rsidR="007B42F2" w:rsidRPr="007B42F2" w:rsidRDefault="007B42F2" w:rsidP="007B42F2">
      <w:pPr>
        <w:rPr>
          <w:rFonts w:ascii="Times New Roman" w:eastAsia="Times New Roman" w:hAnsi="Times New Roman" w:cs="Times New Roman"/>
        </w:rPr>
      </w:pPr>
    </w:p>
    <w:p w14:paraId="645AD8DB" w14:textId="1D19C542" w:rsidR="007B42F2" w:rsidRPr="007B42F2" w:rsidRDefault="007B42F2" w:rsidP="007B42F2">
      <w:pPr>
        <w:rPr>
          <w:rFonts w:ascii="Times New Roman" w:eastAsia="Times New Roman" w:hAnsi="Times New Roman" w:cs="Times New Roman"/>
        </w:rPr>
      </w:pPr>
      <w:r w:rsidRPr="007B42F2">
        <w:rPr>
          <w:rFonts w:ascii="Arial" w:eastAsia="Times New Roman" w:hAnsi="Arial" w:cs="Arial"/>
          <w:b/>
          <w:bCs/>
          <w:color w:val="000000"/>
          <w:sz w:val="22"/>
          <w:szCs w:val="22"/>
        </w:rPr>
        <w:t xml:space="preserve">Marine fish and invertebrates are shifting distributions to track their preferred temperatures. </w:t>
      </w:r>
      <w:ins w:id="22" w:author="Ragnar Árnason" w:date="2019-06-20T16:15:00Z">
        <w:r w:rsidR="00981C15">
          <w:rPr>
            <w:rFonts w:ascii="Arial" w:eastAsia="Times New Roman" w:hAnsi="Arial" w:cs="Arial"/>
            <w:b/>
            <w:bCs/>
            <w:color w:val="000000"/>
            <w:sz w:val="22"/>
            <w:szCs w:val="22"/>
          </w:rPr>
          <w:t>Revised t</w:t>
        </w:r>
      </w:ins>
      <w:del w:id="23" w:author="Ragnar Árnason" w:date="2019-06-20T16:15:00Z">
        <w:r w:rsidRPr="007B42F2" w:rsidDel="00981C15">
          <w:rPr>
            <w:rFonts w:ascii="Arial" w:eastAsia="Times New Roman" w:hAnsi="Arial" w:cs="Arial"/>
            <w:b/>
            <w:bCs/>
            <w:color w:val="000000"/>
            <w:sz w:val="22"/>
            <w:szCs w:val="22"/>
          </w:rPr>
          <w:delText>T</w:delText>
        </w:r>
      </w:del>
      <w:r w:rsidRPr="007B42F2">
        <w:rPr>
          <w:rFonts w:ascii="Arial" w:eastAsia="Times New Roman" w:hAnsi="Arial" w:cs="Arial"/>
          <w:b/>
          <w:bCs/>
          <w:color w:val="000000"/>
          <w:sz w:val="22"/>
          <w:szCs w:val="22"/>
        </w:rPr>
        <w:t xml:space="preserve">ransboundary agreements will be necessary to ensure that management remains both effective and </w:t>
      </w:r>
      <w:commentRangeStart w:id="24"/>
      <w:commentRangeStart w:id="25"/>
      <w:r w:rsidRPr="007B42F2">
        <w:rPr>
          <w:rFonts w:ascii="Arial" w:eastAsia="Times New Roman" w:hAnsi="Arial" w:cs="Arial"/>
          <w:b/>
          <w:bCs/>
          <w:color w:val="000000"/>
          <w:sz w:val="22"/>
          <w:szCs w:val="22"/>
        </w:rPr>
        <w:t>equitable</w:t>
      </w:r>
      <w:commentRangeEnd w:id="24"/>
      <w:r w:rsidR="00981C15">
        <w:rPr>
          <w:rStyle w:val="CommentReference"/>
        </w:rPr>
        <w:commentReference w:id="24"/>
      </w:r>
      <w:commentRangeEnd w:id="25"/>
      <w:r w:rsidR="00AA403F">
        <w:rPr>
          <w:rStyle w:val="CommentReference"/>
        </w:rPr>
        <w:commentReference w:id="25"/>
      </w:r>
      <w:r w:rsidRPr="007B42F2">
        <w:rPr>
          <w:rFonts w:ascii="Arial" w:eastAsia="Times New Roman" w:hAnsi="Arial" w:cs="Arial"/>
          <w:b/>
          <w:bCs/>
          <w:color w:val="000000"/>
          <w:sz w:val="22"/>
          <w:szCs w:val="22"/>
        </w:rPr>
        <w:t xml:space="preserve"> as species shift into new management jurisdictions.</w:t>
      </w:r>
    </w:p>
    <w:p w14:paraId="0C3E24E6" w14:textId="77777777" w:rsidR="007B42F2" w:rsidRPr="007B42F2" w:rsidRDefault="007B42F2" w:rsidP="007B42F2">
      <w:pPr>
        <w:rPr>
          <w:rFonts w:ascii="Times New Roman" w:eastAsia="Times New Roman" w:hAnsi="Times New Roman" w:cs="Times New Roman"/>
        </w:rPr>
      </w:pPr>
    </w:p>
    <w:p w14:paraId="471A4F24" w14:textId="2CE15858"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Observed changes:</w:t>
      </w:r>
      <w:r w:rsidRPr="007B42F2">
        <w:rPr>
          <w:rFonts w:ascii="Arial" w:eastAsia="Times New Roman" w:hAnsi="Arial" w:cs="Arial"/>
          <w:color w:val="000000"/>
          <w:sz w:val="22"/>
          <w:szCs w:val="22"/>
        </w:rPr>
        <w:t xml:space="preserve"> As the oceans have warmed, marine fish and invertebrates have shifted their distributions to track their preferred temperatures (Perry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2005; Dulvy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2008; Poloczanska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2013; Pinsky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2013). In general, this has resulted in shifts poleward and into deeper waters. At a rate of 72 km per decade, marine species have been shifting an order of magnitude faster than terrestrial species (Poloczanska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2013). These distribution shifts have already presented management challenges (Pinsky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 For example, a “mackerel war” erupted in 2007 when the northeast Atlantic mackerel stock shifted from waters managed by the European Union, Norway, and Faroe Islands into Icelandic </w:t>
      </w:r>
      <w:ins w:id="26" w:author="Ragnar Árnason" w:date="2019-06-20T16:18:00Z">
        <w:r w:rsidR="00981C15">
          <w:rPr>
            <w:rFonts w:ascii="Arial" w:eastAsia="Times New Roman" w:hAnsi="Arial" w:cs="Arial"/>
            <w:color w:val="000000"/>
            <w:sz w:val="22"/>
            <w:szCs w:val="22"/>
          </w:rPr>
          <w:t xml:space="preserve">and Greenland </w:t>
        </w:r>
      </w:ins>
      <w:r w:rsidRPr="007B42F2">
        <w:rPr>
          <w:rFonts w:ascii="Arial" w:eastAsia="Times New Roman" w:hAnsi="Arial" w:cs="Arial"/>
          <w:color w:val="000000"/>
          <w:sz w:val="22"/>
          <w:szCs w:val="22"/>
        </w:rPr>
        <w:t xml:space="preserve">waters. </w:t>
      </w:r>
      <w:commentRangeStart w:id="27"/>
      <w:r w:rsidRPr="007B42F2">
        <w:rPr>
          <w:rFonts w:ascii="Arial" w:eastAsia="Times New Roman" w:hAnsi="Arial" w:cs="Arial"/>
          <w:color w:val="000000"/>
          <w:sz w:val="22"/>
          <w:szCs w:val="22"/>
        </w:rPr>
        <w:t xml:space="preserve">Disagreements over the drivers of the shift, the expected duration of the shift, and appropriate catch reallocations resulted in the stock becoming increasingly overfished </w:t>
      </w:r>
      <w:commentRangeEnd w:id="27"/>
      <w:r w:rsidR="00981C15">
        <w:rPr>
          <w:rStyle w:val="CommentReference"/>
        </w:rPr>
        <w:commentReference w:id="27"/>
      </w:r>
      <w:r w:rsidRPr="007B42F2">
        <w:rPr>
          <w:rFonts w:ascii="Arial" w:eastAsia="Times New Roman" w:hAnsi="Arial" w:cs="Arial"/>
          <w:color w:val="000000"/>
          <w:sz w:val="22"/>
          <w:szCs w:val="22"/>
        </w:rPr>
        <w:t>(Spijkers and Boonstra 2017).</w:t>
      </w:r>
    </w:p>
    <w:p w14:paraId="575AEBC6" w14:textId="77777777" w:rsidR="007B42F2" w:rsidRPr="007B42F2" w:rsidRDefault="007B42F2" w:rsidP="007B42F2">
      <w:pPr>
        <w:rPr>
          <w:rFonts w:ascii="Times New Roman" w:eastAsia="Times New Roman" w:hAnsi="Times New Roman" w:cs="Times New Roman"/>
        </w:rPr>
      </w:pPr>
    </w:p>
    <w:p w14:paraId="5613E0A6" w14:textId="55DA038F"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Forecasted changes:</w:t>
      </w:r>
      <w:r w:rsidRPr="007B42F2">
        <w:rPr>
          <w:rFonts w:ascii="Arial" w:eastAsia="Times New Roman" w:hAnsi="Arial" w:cs="Arial"/>
          <w:color w:val="000000"/>
          <w:sz w:val="22"/>
          <w:szCs w:val="22"/>
        </w:rPr>
        <w:t xml:space="preserve"> The rate of distribution shifts and associated management conflicts are forecast to increase under climate change. </w:t>
      </w:r>
      <w:commentRangeStart w:id="28"/>
      <w:r w:rsidRPr="007B42F2">
        <w:rPr>
          <w:rFonts w:ascii="Arial" w:eastAsia="Times New Roman" w:hAnsi="Arial" w:cs="Arial"/>
          <w:color w:val="000000"/>
          <w:sz w:val="22"/>
          <w:szCs w:val="22"/>
        </w:rPr>
        <w:t xml:space="preserve">All studies forecast </w:t>
      </w:r>
      <w:ins w:id="29" w:author="Ragnar Árnason" w:date="2019-06-20T16:22:00Z">
        <w:r w:rsidR="00981C15">
          <w:rPr>
            <w:rFonts w:ascii="Arial" w:eastAsia="Times New Roman" w:hAnsi="Arial" w:cs="Arial"/>
            <w:color w:val="000000"/>
            <w:sz w:val="22"/>
            <w:szCs w:val="22"/>
          </w:rPr>
          <w:t xml:space="preserve">generally </w:t>
        </w:r>
      </w:ins>
      <w:r w:rsidRPr="007B42F2">
        <w:rPr>
          <w:rFonts w:ascii="Arial" w:eastAsia="Times New Roman" w:hAnsi="Arial" w:cs="Arial"/>
          <w:color w:val="000000"/>
          <w:sz w:val="22"/>
          <w:szCs w:val="22"/>
        </w:rPr>
        <w:t xml:space="preserve">poleward shifts in species distribution and productivity under continued warming </w:t>
      </w:r>
      <w:commentRangeEnd w:id="28"/>
      <w:r w:rsidR="00981C15">
        <w:rPr>
          <w:rStyle w:val="CommentReference"/>
        </w:rPr>
        <w:commentReference w:id="28"/>
      </w:r>
      <w:r w:rsidRPr="007B42F2">
        <w:rPr>
          <w:rFonts w:ascii="Arial" w:eastAsia="Times New Roman" w:hAnsi="Arial" w:cs="Arial"/>
          <w:color w:val="000000"/>
          <w:sz w:val="22"/>
          <w:szCs w:val="22"/>
        </w:rPr>
        <w:t xml:space="preserve">(Cheung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2008; 2010; Blanchard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2012), often with a decrease of species diversity in equatorial regions, an increase in diversity in poleward regions, and the subsequent formation of novel marine communities (García Molinos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2015; 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These shifts are likely to increase the risk of management conflicts over transboundary stocks. For example, 23% to 35% of exclusive economic zones (EEZs) are expected to receive a new stock by 2100 under strong greenhouse gas mitigation (RCP 2.6) to business-as-usual mitigation (RCP 8.5) scenarios, respectively (Pinsky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w:t>
      </w:r>
    </w:p>
    <w:p w14:paraId="539E125A" w14:textId="77777777" w:rsidR="007B42F2" w:rsidRPr="007B42F2" w:rsidRDefault="007B42F2" w:rsidP="007B42F2">
      <w:pPr>
        <w:rPr>
          <w:rFonts w:ascii="Times New Roman" w:eastAsia="Times New Roman" w:hAnsi="Times New Roman" w:cs="Times New Roman"/>
        </w:rPr>
      </w:pPr>
    </w:p>
    <w:p w14:paraId="7232DC8F" w14:textId="7B7C919C"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Implications for adaptation:</w:t>
      </w:r>
      <w:r w:rsidRPr="007B42F2">
        <w:rPr>
          <w:rFonts w:ascii="Arial" w:eastAsia="Times New Roman" w:hAnsi="Arial" w:cs="Arial"/>
          <w:color w:val="000000"/>
          <w:sz w:val="22"/>
          <w:szCs w:val="22"/>
        </w:rPr>
        <w:t xml:space="preserve"> Establishing or strengthening </w:t>
      </w:r>
      <w:commentRangeStart w:id="30"/>
      <w:r w:rsidRPr="007B42F2">
        <w:rPr>
          <w:rFonts w:ascii="Arial" w:eastAsia="Times New Roman" w:hAnsi="Arial" w:cs="Arial"/>
          <w:color w:val="000000"/>
          <w:sz w:val="22"/>
          <w:szCs w:val="22"/>
        </w:rPr>
        <w:t xml:space="preserve">transboundary fisheries management </w:t>
      </w:r>
      <w:commentRangeEnd w:id="30"/>
      <w:r w:rsidR="00BC1394">
        <w:rPr>
          <w:rStyle w:val="CommentReference"/>
        </w:rPr>
        <w:commentReference w:id="30"/>
      </w:r>
      <w:r w:rsidRPr="007B42F2">
        <w:rPr>
          <w:rFonts w:ascii="Arial" w:eastAsia="Times New Roman" w:hAnsi="Arial" w:cs="Arial"/>
          <w:color w:val="000000"/>
          <w:sz w:val="22"/>
          <w:szCs w:val="22"/>
        </w:rPr>
        <w:t xml:space="preserve">institutions will be necessary to ensure that management remains both effective and </w:t>
      </w:r>
      <w:commentRangeStart w:id="31"/>
      <w:r w:rsidRPr="007B42F2">
        <w:rPr>
          <w:rFonts w:ascii="Arial" w:eastAsia="Times New Roman" w:hAnsi="Arial" w:cs="Arial"/>
          <w:color w:val="000000"/>
          <w:sz w:val="22"/>
          <w:szCs w:val="22"/>
        </w:rPr>
        <w:t xml:space="preserve">equitable </w:t>
      </w:r>
      <w:commentRangeEnd w:id="31"/>
      <w:r w:rsidR="00981C15">
        <w:rPr>
          <w:rStyle w:val="CommentReference"/>
        </w:rPr>
        <w:commentReference w:id="31"/>
      </w:r>
      <w:r w:rsidRPr="007B42F2">
        <w:rPr>
          <w:rFonts w:ascii="Arial" w:eastAsia="Times New Roman" w:hAnsi="Arial" w:cs="Arial"/>
          <w:color w:val="000000"/>
          <w:sz w:val="22"/>
          <w:szCs w:val="22"/>
        </w:rPr>
        <w:t>as fish stocks shift into new management jurisdictions.</w:t>
      </w:r>
      <w:ins w:id="32" w:author="Elena Ojea" w:date="2019-06-27T12:27:00Z">
        <w:r w:rsidR="006632F3">
          <w:rPr>
            <w:rFonts w:ascii="Arial" w:eastAsia="Times New Roman" w:hAnsi="Arial" w:cs="Arial"/>
            <w:color w:val="000000"/>
            <w:sz w:val="22"/>
            <w:szCs w:val="22"/>
          </w:rPr>
          <w:t xml:space="preserve"> Close monitoring of fish stocks that are</w:t>
        </w:r>
      </w:ins>
      <w:ins w:id="33" w:author="Elena Ojea" w:date="2019-06-27T12:28:00Z">
        <w:r w:rsidR="006632F3">
          <w:rPr>
            <w:rFonts w:ascii="Arial" w:eastAsia="Times New Roman" w:hAnsi="Arial" w:cs="Arial"/>
            <w:color w:val="000000"/>
            <w:sz w:val="22"/>
            <w:szCs w:val="22"/>
          </w:rPr>
          <w:t xml:space="preserve"> </w:t>
        </w:r>
      </w:ins>
      <w:ins w:id="34" w:author="Elena Ojea" w:date="2019-06-27T12:27:00Z">
        <w:r w:rsidR="006632F3">
          <w:rPr>
            <w:rFonts w:ascii="Arial" w:eastAsia="Times New Roman" w:hAnsi="Arial" w:cs="Arial"/>
            <w:color w:val="000000"/>
            <w:sz w:val="22"/>
            <w:szCs w:val="22"/>
          </w:rPr>
          <w:t xml:space="preserve">transboundary </w:t>
        </w:r>
      </w:ins>
      <w:ins w:id="35" w:author="Elena Ojea" w:date="2019-06-27T12:31:00Z">
        <w:r w:rsidR="006632F3">
          <w:rPr>
            <w:rFonts w:ascii="Arial" w:eastAsia="Times New Roman" w:hAnsi="Arial" w:cs="Arial"/>
            <w:color w:val="000000"/>
            <w:sz w:val="22"/>
            <w:szCs w:val="22"/>
          </w:rPr>
          <w:t xml:space="preserve">can help avoiding </w:t>
        </w:r>
      </w:ins>
      <w:ins w:id="36" w:author="Elena Ojea" w:date="2019-06-27T12:28:00Z">
        <w:r w:rsidR="006632F3">
          <w:rPr>
            <w:rFonts w:ascii="Arial" w:eastAsia="Times New Roman" w:hAnsi="Arial" w:cs="Arial"/>
            <w:color w:val="000000"/>
            <w:sz w:val="22"/>
            <w:szCs w:val="22"/>
          </w:rPr>
          <w:t>overexploitation of target species at the trailing edges, but it p</w:t>
        </w:r>
      </w:ins>
      <w:ins w:id="37" w:author="Elena Ojea" w:date="2019-06-27T12:31:00Z">
        <w:r w:rsidR="006632F3">
          <w:rPr>
            <w:rFonts w:ascii="Arial" w:eastAsia="Times New Roman" w:hAnsi="Arial" w:cs="Arial"/>
            <w:color w:val="000000"/>
            <w:sz w:val="22"/>
            <w:szCs w:val="22"/>
          </w:rPr>
          <w:t>r</w:t>
        </w:r>
      </w:ins>
      <w:ins w:id="38" w:author="Elena Ojea" w:date="2019-06-27T12:28:00Z">
        <w:r w:rsidR="006632F3">
          <w:rPr>
            <w:rFonts w:ascii="Arial" w:eastAsia="Times New Roman" w:hAnsi="Arial" w:cs="Arial"/>
            <w:color w:val="000000"/>
            <w:sz w:val="22"/>
            <w:szCs w:val="22"/>
          </w:rPr>
          <w:t xml:space="preserve">oves difficult (Gaines et al., 2018), and there is a need of increasing institutional capacity to </w:t>
        </w:r>
      </w:ins>
      <w:ins w:id="39" w:author="Elena Ojea" w:date="2019-06-27T12:31:00Z">
        <w:r w:rsidR="006632F3">
          <w:rPr>
            <w:rFonts w:ascii="Arial" w:eastAsia="Times New Roman" w:hAnsi="Arial" w:cs="Arial"/>
            <w:color w:val="000000"/>
            <w:sz w:val="22"/>
            <w:szCs w:val="22"/>
          </w:rPr>
          <w:t>experiment</w:t>
        </w:r>
      </w:ins>
      <w:ins w:id="40" w:author="Elena Ojea" w:date="2019-06-27T12:28:00Z">
        <w:r w:rsidR="006632F3">
          <w:rPr>
            <w:rFonts w:ascii="Arial" w:eastAsia="Times New Roman" w:hAnsi="Arial" w:cs="Arial"/>
            <w:color w:val="000000"/>
            <w:sz w:val="22"/>
            <w:szCs w:val="22"/>
          </w:rPr>
          <w:t xml:space="preserve"> and learn.</w:t>
        </w:r>
      </w:ins>
    </w:p>
    <w:p w14:paraId="2444604C" w14:textId="77777777" w:rsidR="007B42F2" w:rsidRPr="007B42F2" w:rsidRDefault="007B42F2" w:rsidP="007B42F2">
      <w:pPr>
        <w:rPr>
          <w:rFonts w:ascii="Times New Roman" w:eastAsia="Times New Roman" w:hAnsi="Times New Roman" w:cs="Times New Roman"/>
        </w:rPr>
      </w:pPr>
    </w:p>
    <w:p w14:paraId="6E2F114F" w14:textId="11937674" w:rsidR="007B42F2" w:rsidRPr="007B42F2" w:rsidRDefault="007B42F2" w:rsidP="007B42F2">
      <w:pPr>
        <w:rPr>
          <w:rFonts w:ascii="Times New Roman" w:eastAsia="Times New Roman" w:hAnsi="Times New Roman" w:cs="Times New Roman"/>
        </w:rPr>
      </w:pPr>
      <w:r w:rsidRPr="007B42F2">
        <w:rPr>
          <w:rFonts w:ascii="Arial" w:eastAsia="Times New Roman" w:hAnsi="Arial" w:cs="Arial"/>
          <w:b/>
          <w:bCs/>
          <w:color w:val="000000"/>
          <w:sz w:val="22"/>
          <w:szCs w:val="22"/>
        </w:rPr>
        <w:t xml:space="preserve">Although the net global impacts of climate change on fisheries productivity (catch potential) </w:t>
      </w:r>
      <w:ins w:id="41" w:author="Ragnar Árnason" w:date="2019-06-20T16:25:00Z">
        <w:r w:rsidR="00C87812">
          <w:rPr>
            <w:rFonts w:ascii="Arial" w:eastAsia="Times New Roman" w:hAnsi="Arial" w:cs="Arial"/>
            <w:b/>
            <w:bCs/>
            <w:color w:val="000000"/>
            <w:sz w:val="22"/>
            <w:szCs w:val="22"/>
          </w:rPr>
          <w:t>m</w:t>
        </w:r>
        <w:r w:rsidR="00981C15">
          <w:rPr>
            <w:rFonts w:ascii="Arial" w:eastAsia="Times New Roman" w:hAnsi="Arial" w:cs="Arial"/>
            <w:b/>
            <w:bCs/>
            <w:color w:val="000000"/>
            <w:sz w:val="22"/>
            <w:szCs w:val="22"/>
          </w:rPr>
          <w:t xml:space="preserve">ay be </w:t>
        </w:r>
      </w:ins>
      <w:del w:id="42" w:author="Ragnar Árnason" w:date="2019-06-20T16:25:00Z">
        <w:r w:rsidRPr="007B42F2" w:rsidDel="00981C15">
          <w:rPr>
            <w:rFonts w:ascii="Arial" w:eastAsia="Times New Roman" w:hAnsi="Arial" w:cs="Arial"/>
            <w:b/>
            <w:bCs/>
            <w:color w:val="000000"/>
            <w:sz w:val="22"/>
            <w:szCs w:val="22"/>
          </w:rPr>
          <w:delText xml:space="preserve">are </w:delText>
        </w:r>
      </w:del>
      <w:r w:rsidRPr="007B42F2">
        <w:rPr>
          <w:rFonts w:ascii="Arial" w:eastAsia="Times New Roman" w:hAnsi="Arial" w:cs="Arial"/>
          <w:b/>
          <w:bCs/>
          <w:color w:val="000000"/>
          <w:sz w:val="22"/>
          <w:szCs w:val="22"/>
        </w:rPr>
        <w:t xml:space="preserve">modest, </w:t>
      </w:r>
      <w:commentRangeStart w:id="43"/>
      <w:r w:rsidRPr="007B42F2">
        <w:rPr>
          <w:rFonts w:ascii="Arial" w:eastAsia="Times New Roman" w:hAnsi="Arial" w:cs="Arial"/>
          <w:b/>
          <w:bCs/>
          <w:color w:val="000000"/>
          <w:sz w:val="22"/>
          <w:szCs w:val="22"/>
        </w:rPr>
        <w:t xml:space="preserve">regional impacts are </w:t>
      </w:r>
      <w:ins w:id="44" w:author="Ragnar Árnason" w:date="2019-06-20T16:25:00Z">
        <w:r w:rsidR="00C87812">
          <w:rPr>
            <w:rFonts w:ascii="Arial" w:eastAsia="Times New Roman" w:hAnsi="Arial" w:cs="Arial"/>
            <w:b/>
            <w:bCs/>
            <w:color w:val="000000"/>
            <w:sz w:val="22"/>
            <w:szCs w:val="22"/>
          </w:rPr>
          <w:t xml:space="preserve">likely to be </w:t>
        </w:r>
      </w:ins>
      <w:r w:rsidRPr="007B42F2">
        <w:rPr>
          <w:rFonts w:ascii="Arial" w:eastAsia="Times New Roman" w:hAnsi="Arial" w:cs="Arial"/>
          <w:b/>
          <w:bCs/>
          <w:color w:val="000000"/>
          <w:sz w:val="22"/>
          <w:szCs w:val="22"/>
        </w:rPr>
        <w:t>strong</w:t>
      </w:r>
      <w:ins w:id="45" w:author="Ragnar Árnason" w:date="2019-06-20T16:25:00Z">
        <w:r w:rsidR="00C87812">
          <w:rPr>
            <w:rFonts w:ascii="Arial" w:eastAsia="Times New Roman" w:hAnsi="Arial" w:cs="Arial"/>
            <w:b/>
            <w:bCs/>
            <w:color w:val="000000"/>
            <w:sz w:val="22"/>
            <w:szCs w:val="22"/>
          </w:rPr>
          <w:t>er</w:t>
        </w:r>
      </w:ins>
      <w:r w:rsidRPr="007B42F2">
        <w:rPr>
          <w:rFonts w:ascii="Arial" w:eastAsia="Times New Roman" w:hAnsi="Arial" w:cs="Arial"/>
          <w:b/>
          <w:bCs/>
          <w:color w:val="000000"/>
          <w:sz w:val="22"/>
          <w:szCs w:val="22"/>
        </w:rPr>
        <w:t xml:space="preserve">, with pronounced </w:t>
      </w:r>
      <w:commentRangeStart w:id="46"/>
      <w:r w:rsidRPr="007B42F2">
        <w:rPr>
          <w:rFonts w:ascii="Arial" w:eastAsia="Times New Roman" w:hAnsi="Arial" w:cs="Arial"/>
          <w:b/>
          <w:bCs/>
          <w:color w:val="000000"/>
          <w:sz w:val="22"/>
          <w:szCs w:val="22"/>
        </w:rPr>
        <w:t>winners and losers</w:t>
      </w:r>
      <w:commentRangeEnd w:id="46"/>
      <w:r w:rsidR="008A6BE1">
        <w:rPr>
          <w:rStyle w:val="CommentReference"/>
        </w:rPr>
        <w:commentReference w:id="46"/>
      </w:r>
      <w:r w:rsidRPr="007B42F2">
        <w:rPr>
          <w:rFonts w:ascii="Arial" w:eastAsia="Times New Roman" w:hAnsi="Arial" w:cs="Arial"/>
          <w:b/>
          <w:bCs/>
          <w:color w:val="000000"/>
          <w:sz w:val="22"/>
          <w:szCs w:val="22"/>
        </w:rPr>
        <w:t xml:space="preserve">. </w:t>
      </w:r>
      <w:commentRangeEnd w:id="43"/>
      <w:r w:rsidR="00C87812">
        <w:rPr>
          <w:rStyle w:val="CommentReference"/>
        </w:rPr>
        <w:commentReference w:id="43"/>
      </w:r>
      <w:r w:rsidRPr="007B42F2">
        <w:rPr>
          <w:rFonts w:ascii="Arial" w:eastAsia="Times New Roman" w:hAnsi="Arial" w:cs="Arial"/>
          <w:b/>
          <w:bCs/>
          <w:color w:val="000000"/>
          <w:sz w:val="22"/>
          <w:szCs w:val="22"/>
        </w:rPr>
        <w:t xml:space="preserve">Vulnerable regions must be a focus of management reform and adaptation. Resilience to climate change can be enhanced by preventing overfishing, rebuilding overfished stocks, and accounting for shifting productivity in assessment and management. </w:t>
      </w:r>
    </w:p>
    <w:p w14:paraId="1EB7EB67" w14:textId="77777777" w:rsidR="007B42F2" w:rsidRPr="007B42F2" w:rsidRDefault="007B42F2" w:rsidP="007B42F2">
      <w:pPr>
        <w:rPr>
          <w:rFonts w:ascii="Times New Roman" w:eastAsia="Times New Roman" w:hAnsi="Times New Roman" w:cs="Times New Roman"/>
        </w:rPr>
      </w:pPr>
    </w:p>
    <w:p w14:paraId="10CE90E2" w14:textId="68FF6120"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Observed changes:</w:t>
      </w:r>
      <w:r w:rsidRPr="007B42F2">
        <w:rPr>
          <w:rFonts w:ascii="Arial" w:eastAsia="Times New Roman" w:hAnsi="Arial" w:cs="Arial"/>
          <w:color w:val="000000"/>
          <w:sz w:val="22"/>
          <w:szCs w:val="22"/>
        </w:rPr>
        <w:t xml:space="preserve"> </w:t>
      </w:r>
      <w:commentRangeStart w:id="47"/>
      <w:r w:rsidRPr="007B42F2">
        <w:rPr>
          <w:rFonts w:ascii="Arial" w:eastAsia="Times New Roman" w:hAnsi="Arial" w:cs="Arial"/>
          <w:color w:val="000000"/>
          <w:sz w:val="22"/>
          <w:szCs w:val="22"/>
        </w:rPr>
        <w:t xml:space="preserve">Over the past eighty years, ocean warming has driven a 4.1% decline in the maximum sustainable yield (MSY), the maximum amount of catch that can be harvested for perpetuity, of 235 </w:t>
      </w:r>
      <w:ins w:id="48" w:author="Ragnar Árnason" w:date="2019-06-20T16:29:00Z">
        <w:r w:rsidR="00C87812" w:rsidRPr="00C87812">
          <w:rPr>
            <w:rFonts w:ascii="Arial" w:eastAsia="Times New Roman" w:hAnsi="Arial" w:cs="Arial"/>
            <w:color w:val="FF0000"/>
            <w:sz w:val="22"/>
            <w:szCs w:val="22"/>
            <w:rPrChange w:id="49" w:author="Ragnar Árnason" w:date="2019-06-20T16:30:00Z">
              <w:rPr>
                <w:rFonts w:ascii="Arial" w:eastAsia="Times New Roman" w:hAnsi="Arial" w:cs="Arial"/>
                <w:color w:val="000000"/>
                <w:sz w:val="22"/>
                <w:szCs w:val="22"/>
              </w:rPr>
            </w:rPrChange>
          </w:rPr>
          <w:t>out of how many</w:t>
        </w:r>
      </w:ins>
      <w:ins w:id="50" w:author="Ragnar Árnason" w:date="2019-06-20T16:30:00Z">
        <w:r w:rsidR="00C87812" w:rsidRPr="00C87812">
          <w:rPr>
            <w:rFonts w:ascii="Arial" w:eastAsia="Times New Roman" w:hAnsi="Arial" w:cs="Arial"/>
            <w:color w:val="FF0000"/>
            <w:sz w:val="22"/>
            <w:szCs w:val="22"/>
          </w:rPr>
          <w:t xml:space="preserve"> </w:t>
        </w:r>
      </w:ins>
      <w:r w:rsidRPr="00C87812">
        <w:rPr>
          <w:rFonts w:ascii="Arial" w:eastAsia="Times New Roman" w:hAnsi="Arial" w:cs="Arial"/>
          <w:sz w:val="22"/>
          <w:szCs w:val="22"/>
          <w:rPrChange w:id="51" w:author="Ragnar Árnason" w:date="2019-06-20T16:30:00Z">
            <w:rPr>
              <w:rFonts w:ascii="Arial" w:eastAsia="Times New Roman" w:hAnsi="Arial" w:cs="Arial"/>
              <w:color w:val="000000"/>
              <w:sz w:val="22"/>
              <w:szCs w:val="22"/>
            </w:rPr>
          </w:rPrChange>
        </w:rPr>
        <w:t xml:space="preserve">of </w:t>
      </w:r>
      <w:r w:rsidRPr="007B42F2">
        <w:rPr>
          <w:rFonts w:ascii="Arial" w:eastAsia="Times New Roman" w:hAnsi="Arial" w:cs="Arial"/>
          <w:color w:val="000000"/>
          <w:sz w:val="22"/>
          <w:szCs w:val="22"/>
        </w:rPr>
        <w:t>the world’s largest industrial fisheries (Free et al. 2019).</w:t>
      </w:r>
      <w:commentRangeEnd w:id="47"/>
      <w:r w:rsidR="00C87812">
        <w:rPr>
          <w:rStyle w:val="CommentReference"/>
        </w:rPr>
        <w:commentReference w:id="47"/>
      </w:r>
      <w:r w:rsidRPr="007B42F2">
        <w:rPr>
          <w:rFonts w:ascii="Arial" w:eastAsia="Times New Roman" w:hAnsi="Arial" w:cs="Arial"/>
          <w:color w:val="000000"/>
          <w:sz w:val="22"/>
          <w:szCs w:val="22"/>
        </w:rPr>
        <w:t xml:space="preserve"> In five regions, including the North Sea and ecosystems of East Asia, losses in MSY have ranged 15-35%. Meanwhile, the Baltic Sea and other regions have seen increases in MSY up to 15%. Analyses of historical changes in juvenile recruitment, another metric of productivity, yield conflicting results (Britten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Szuwalski 2016), and are also difficult to interpret in terms of food and income security. </w:t>
      </w:r>
      <w:commentRangeStart w:id="52"/>
      <w:r w:rsidRPr="007B42F2">
        <w:rPr>
          <w:rFonts w:ascii="Arial" w:eastAsia="Times New Roman" w:hAnsi="Arial" w:cs="Arial"/>
          <w:color w:val="000000"/>
          <w:sz w:val="22"/>
          <w:szCs w:val="22"/>
        </w:rPr>
        <w:t xml:space="preserve">Well-managed fisheries have been the most resilient to ocean warming while overexploited fisheries have been the most vulnerable </w:t>
      </w:r>
      <w:commentRangeEnd w:id="52"/>
      <w:r w:rsidR="00CB0323">
        <w:rPr>
          <w:rStyle w:val="CommentReference"/>
        </w:rPr>
        <w:commentReference w:id="52"/>
      </w:r>
      <w:r w:rsidRPr="007B42F2">
        <w:rPr>
          <w:rFonts w:ascii="Arial" w:eastAsia="Times New Roman" w:hAnsi="Arial" w:cs="Arial"/>
          <w:color w:val="000000"/>
          <w:sz w:val="22"/>
          <w:szCs w:val="22"/>
        </w:rPr>
        <w:t>(Free et al. 2019).</w:t>
      </w:r>
    </w:p>
    <w:p w14:paraId="5F98E5FF" w14:textId="77777777" w:rsidR="007B42F2" w:rsidRPr="007B42F2" w:rsidRDefault="007B42F2" w:rsidP="007B42F2">
      <w:pPr>
        <w:rPr>
          <w:rFonts w:ascii="Times New Roman" w:eastAsia="Times New Roman" w:hAnsi="Times New Roman" w:cs="Times New Roman"/>
        </w:rPr>
      </w:pPr>
    </w:p>
    <w:p w14:paraId="07BC54D0" w14:textId="77777777"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Forecasted changes:</w:t>
      </w:r>
      <w:r w:rsidRPr="007B42F2">
        <w:rPr>
          <w:rFonts w:ascii="Arial" w:eastAsia="Times New Roman" w:hAnsi="Arial" w:cs="Arial"/>
          <w:color w:val="000000"/>
          <w:sz w:val="22"/>
          <w:szCs w:val="22"/>
        </w:rPr>
        <w:t xml:space="preserve"> </w:t>
      </w:r>
      <w:commentRangeStart w:id="53"/>
      <w:commentRangeStart w:id="54"/>
      <w:r w:rsidRPr="007B42F2">
        <w:rPr>
          <w:rFonts w:ascii="Arial" w:eastAsia="Times New Roman" w:hAnsi="Arial" w:cs="Arial"/>
          <w:color w:val="000000"/>
          <w:sz w:val="22"/>
          <w:szCs w:val="22"/>
        </w:rPr>
        <w:t>Net global catch potential is not expected to change considerably under climate change</w:t>
      </w:r>
      <w:commentRangeEnd w:id="53"/>
      <w:r w:rsidR="00CB0323">
        <w:rPr>
          <w:rStyle w:val="CommentReference"/>
        </w:rPr>
        <w:commentReference w:id="53"/>
      </w:r>
      <w:commentRangeEnd w:id="54"/>
      <w:r w:rsidR="00970B73">
        <w:rPr>
          <w:rStyle w:val="CommentReference"/>
        </w:rPr>
        <w:commentReference w:id="54"/>
      </w:r>
      <w:r w:rsidRPr="007B42F2">
        <w:rPr>
          <w:rFonts w:ascii="Arial" w:eastAsia="Times New Roman" w:hAnsi="Arial" w:cs="Arial"/>
          <w:color w:val="000000"/>
          <w:sz w:val="22"/>
          <w:szCs w:val="22"/>
        </w:rPr>
        <w:t xml:space="preserve"> (though see RCP 8.5 results below), but strong regional impacts are expected to result in pronounced equatorial “losers” and poleward “winners”. For example, 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(2010) project modest changes in global catch potential of +1% and -1% from 2005-2055 under low and high emissions scenarios, respectively. Gaines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 project modest changes in global MSY of +1%, -1%, and -5% from 2012-2100 under RCPs 2.6, 4.5, and 6.0, but forecast a considerable decline of -25% under RCP 8.5. 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(2010) predict 30-70% increases in catch potential in poleward regions and 40% decreases in equatorial regions, with similar patterns predicted by Gaines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 </w:t>
      </w:r>
      <w:commentRangeStart w:id="55"/>
      <w:r w:rsidRPr="007B42F2">
        <w:rPr>
          <w:rFonts w:ascii="Arial" w:eastAsia="Times New Roman" w:hAnsi="Arial" w:cs="Arial"/>
          <w:color w:val="000000"/>
          <w:sz w:val="22"/>
          <w:szCs w:val="22"/>
        </w:rPr>
        <w:t xml:space="preserve">The redistribution of catch potential will drive a concomitant redistribution of revenues (Lam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and nutrition (Golden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w:t>
      </w:r>
      <w:commentRangeEnd w:id="55"/>
      <w:r w:rsidR="00970B73">
        <w:rPr>
          <w:rStyle w:val="CommentReference"/>
        </w:rPr>
        <w:commentReference w:id="55"/>
      </w:r>
    </w:p>
    <w:p w14:paraId="5F0E55A0" w14:textId="77777777" w:rsidR="007B42F2" w:rsidRPr="007B42F2" w:rsidRDefault="007B42F2" w:rsidP="007B42F2">
      <w:pPr>
        <w:rPr>
          <w:rFonts w:ascii="Times New Roman" w:eastAsia="Times New Roman" w:hAnsi="Times New Roman" w:cs="Times New Roman"/>
        </w:rPr>
      </w:pPr>
    </w:p>
    <w:p w14:paraId="43F7BF74" w14:textId="568B51EF"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Implications for adaptation:</w:t>
      </w:r>
      <w:r w:rsidRPr="007B42F2">
        <w:rPr>
          <w:rFonts w:ascii="Arial" w:eastAsia="Times New Roman" w:hAnsi="Arial" w:cs="Arial"/>
          <w:color w:val="000000"/>
          <w:sz w:val="22"/>
          <w:szCs w:val="22"/>
        </w:rPr>
        <w:t xml:space="preserve"> </w:t>
      </w:r>
      <w:commentRangeStart w:id="56"/>
      <w:commentRangeStart w:id="57"/>
      <w:r w:rsidRPr="007B42F2">
        <w:rPr>
          <w:rFonts w:ascii="Arial" w:eastAsia="Times New Roman" w:hAnsi="Arial" w:cs="Arial"/>
          <w:color w:val="000000"/>
          <w:sz w:val="22"/>
          <w:szCs w:val="22"/>
        </w:rPr>
        <w:t xml:space="preserve">First, preventing overfishing and rebuilding overfished stocks will enhance </w:t>
      </w:r>
      <w:ins w:id="58" w:author="Ragnar Árnason" w:date="2019-06-20T16:39:00Z">
        <w:r w:rsidR="00CB0323">
          <w:rPr>
            <w:rFonts w:ascii="Arial" w:eastAsia="Times New Roman" w:hAnsi="Arial" w:cs="Arial"/>
            <w:color w:val="000000"/>
            <w:sz w:val="22"/>
            <w:szCs w:val="22"/>
          </w:rPr>
          <w:t xml:space="preserve">stock </w:t>
        </w:r>
      </w:ins>
      <w:r w:rsidRPr="007B42F2">
        <w:rPr>
          <w:rFonts w:ascii="Arial" w:eastAsia="Times New Roman" w:hAnsi="Arial" w:cs="Arial"/>
          <w:color w:val="000000"/>
          <w:sz w:val="22"/>
          <w:szCs w:val="22"/>
        </w:rPr>
        <w:t xml:space="preserve">resilience to climate change. </w:t>
      </w:r>
      <w:commentRangeEnd w:id="56"/>
      <w:r w:rsidR="00CB0323">
        <w:rPr>
          <w:rStyle w:val="CommentReference"/>
        </w:rPr>
        <w:commentReference w:id="56"/>
      </w:r>
      <w:commentRangeEnd w:id="57"/>
      <w:r w:rsidR="00BF362A">
        <w:rPr>
          <w:rStyle w:val="CommentReference"/>
        </w:rPr>
        <w:commentReference w:id="57"/>
      </w:r>
      <w:r w:rsidRPr="007B42F2">
        <w:rPr>
          <w:rFonts w:ascii="Arial" w:eastAsia="Times New Roman" w:hAnsi="Arial" w:cs="Arial"/>
          <w:color w:val="000000"/>
          <w:sz w:val="22"/>
          <w:szCs w:val="22"/>
        </w:rPr>
        <w:t>Second, fish</w:t>
      </w:r>
      <w:del w:id="59" w:author="Ragnar Árnason" w:date="2019-06-20T16:38:00Z">
        <w:r w:rsidRPr="007B42F2" w:rsidDel="00CB0323">
          <w:rPr>
            <w:rFonts w:ascii="Arial" w:eastAsia="Times New Roman" w:hAnsi="Arial" w:cs="Arial"/>
            <w:color w:val="000000"/>
            <w:sz w:val="22"/>
            <w:szCs w:val="22"/>
          </w:rPr>
          <w:delText>eries</w:delText>
        </w:r>
      </w:del>
      <w:r w:rsidRPr="007B42F2">
        <w:rPr>
          <w:rFonts w:ascii="Arial" w:eastAsia="Times New Roman" w:hAnsi="Arial" w:cs="Arial"/>
          <w:color w:val="000000"/>
          <w:sz w:val="22"/>
          <w:szCs w:val="22"/>
        </w:rPr>
        <w:t xml:space="preserve"> stock assessments and management procedures will need to account for shifting productivity (a.k.a., non-stationary or time-varying population dynamics). This will involve one of many strategies (Pinsky and Mantua 2014) including: (1) using assessments with time-varying productivity; (2) restricting assessments to the current environmental regime; and/or (3) using climate-adaptive harvest </w:t>
      </w:r>
      <w:commentRangeStart w:id="60"/>
      <w:r w:rsidRPr="007B42F2">
        <w:rPr>
          <w:rFonts w:ascii="Arial" w:eastAsia="Times New Roman" w:hAnsi="Arial" w:cs="Arial"/>
          <w:color w:val="000000"/>
          <w:sz w:val="22"/>
          <w:szCs w:val="22"/>
        </w:rPr>
        <w:t>control rules.</w:t>
      </w:r>
      <w:commentRangeEnd w:id="60"/>
      <w:r w:rsidR="001037B2">
        <w:rPr>
          <w:rStyle w:val="CommentReference"/>
        </w:rPr>
        <w:commentReference w:id="60"/>
      </w:r>
    </w:p>
    <w:p w14:paraId="1278A74D" w14:textId="77777777" w:rsidR="007B42F2" w:rsidRPr="007B42F2" w:rsidRDefault="007B42F2" w:rsidP="007B42F2">
      <w:pPr>
        <w:spacing w:before="280" w:after="80"/>
        <w:outlineLvl w:val="3"/>
        <w:rPr>
          <w:rFonts w:ascii="Times New Roman" w:eastAsia="Times New Roman" w:hAnsi="Times New Roman" w:cs="Times New Roman"/>
          <w:b/>
          <w:bCs/>
        </w:rPr>
      </w:pPr>
      <w:r w:rsidRPr="007B42F2">
        <w:rPr>
          <w:rFonts w:ascii="Arial" w:eastAsia="Times New Roman" w:hAnsi="Arial" w:cs="Arial"/>
          <w:color w:val="000000"/>
        </w:rPr>
        <w:t>4.1.3 Ability for management to mitigate the impacts of climate change</w:t>
      </w:r>
    </w:p>
    <w:p w14:paraId="39B6E680" w14:textId="4CD55F69"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rPr>
        <w:t xml:space="preserve">Most forecasts of the impacts of climate change on fisheries compare the maximum biological potential for food production today with that in the future (Cheung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2010; Lam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While this is useful</w:t>
      </w:r>
      <w:del w:id="61" w:author="Ragnar Árnason" w:date="2019-06-20T16:42:00Z">
        <w:r w:rsidRPr="007B42F2" w:rsidDel="00CB0323">
          <w:rPr>
            <w:rFonts w:ascii="Arial" w:eastAsia="Times New Roman" w:hAnsi="Arial" w:cs="Arial"/>
            <w:color w:val="000000"/>
            <w:sz w:val="22"/>
            <w:szCs w:val="22"/>
          </w:rPr>
          <w:delText xml:space="preserve"> for understanding the biological limits of the ocean under change</w:delText>
        </w:r>
      </w:del>
      <w:r w:rsidRPr="007B42F2">
        <w:rPr>
          <w:rFonts w:ascii="Arial" w:eastAsia="Times New Roman" w:hAnsi="Arial" w:cs="Arial"/>
          <w:color w:val="000000"/>
          <w:sz w:val="22"/>
          <w:szCs w:val="22"/>
        </w:rPr>
        <w:t xml:space="preserve">, it fails to consider the effects of </w:t>
      </w:r>
      <w:del w:id="62" w:author="Ragnar Árnason" w:date="2019-06-20T16:43:00Z">
        <w:r w:rsidRPr="007B42F2" w:rsidDel="00CB0323">
          <w:rPr>
            <w:rFonts w:ascii="Arial" w:eastAsia="Times New Roman" w:hAnsi="Arial" w:cs="Arial"/>
            <w:color w:val="000000"/>
            <w:sz w:val="22"/>
            <w:szCs w:val="22"/>
          </w:rPr>
          <w:delText xml:space="preserve">alternative </w:delText>
        </w:r>
      </w:del>
      <w:r w:rsidRPr="007B42F2">
        <w:rPr>
          <w:rFonts w:ascii="Arial" w:eastAsia="Times New Roman" w:hAnsi="Arial" w:cs="Arial"/>
          <w:color w:val="000000"/>
          <w:sz w:val="22"/>
          <w:szCs w:val="22"/>
        </w:rPr>
        <w:t>human responses (Barange 2019), which could either limit or exacerbate the impacts of climate change on society. The actions of fisher</w:t>
      </w:r>
      <w:ins w:id="63" w:author="Ragnar Árnason" w:date="2019-06-20T16:43:00Z">
        <w:r w:rsidR="00CB0323">
          <w:rPr>
            <w:rFonts w:ascii="Arial" w:eastAsia="Times New Roman" w:hAnsi="Arial" w:cs="Arial"/>
            <w:color w:val="000000"/>
            <w:sz w:val="22"/>
            <w:szCs w:val="22"/>
          </w:rPr>
          <w:t>s</w:t>
        </w:r>
      </w:ins>
      <w:del w:id="64" w:author="Ragnar Árnason" w:date="2019-06-20T16:43:00Z">
        <w:r w:rsidRPr="007B42F2" w:rsidDel="00CB0323">
          <w:rPr>
            <w:rFonts w:ascii="Arial" w:eastAsia="Times New Roman" w:hAnsi="Arial" w:cs="Arial"/>
            <w:color w:val="000000"/>
            <w:sz w:val="22"/>
            <w:szCs w:val="22"/>
          </w:rPr>
          <w:delText>s</w:delText>
        </w:r>
      </w:del>
      <w:r w:rsidRPr="007B42F2">
        <w:rPr>
          <w:rFonts w:ascii="Arial" w:eastAsia="Times New Roman" w:hAnsi="Arial" w:cs="Arial"/>
          <w:color w:val="000000"/>
          <w:sz w:val="22"/>
          <w:szCs w:val="22"/>
        </w:rPr>
        <w:t xml:space="preserve">, management institutions, and markets all influence the benefits derived from fisheries (Costello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2016) </w:t>
      </w:r>
      <w:commentRangeStart w:id="65"/>
      <w:commentRangeStart w:id="66"/>
      <w:r w:rsidRPr="007B42F2">
        <w:rPr>
          <w:rFonts w:ascii="Arial" w:eastAsia="Times New Roman" w:hAnsi="Arial" w:cs="Arial"/>
          <w:color w:val="000000"/>
          <w:sz w:val="22"/>
          <w:szCs w:val="22"/>
        </w:rPr>
        <w:t xml:space="preserve">and could </w:t>
      </w:r>
      <w:commentRangeStart w:id="67"/>
      <w:r w:rsidRPr="007B42F2">
        <w:rPr>
          <w:rFonts w:ascii="Arial" w:eastAsia="Times New Roman" w:hAnsi="Arial" w:cs="Arial"/>
          <w:color w:val="000000"/>
          <w:sz w:val="22"/>
          <w:szCs w:val="22"/>
        </w:rPr>
        <w:t xml:space="preserve">mitigate </w:t>
      </w:r>
      <w:commentRangeEnd w:id="67"/>
      <w:r w:rsidR="00BF1C1C">
        <w:rPr>
          <w:rStyle w:val="CommentReference"/>
        </w:rPr>
        <w:commentReference w:id="67"/>
      </w:r>
      <w:r w:rsidRPr="007B42F2">
        <w:rPr>
          <w:rFonts w:ascii="Arial" w:eastAsia="Times New Roman" w:hAnsi="Arial" w:cs="Arial"/>
          <w:color w:val="000000"/>
          <w:sz w:val="22"/>
          <w:szCs w:val="22"/>
        </w:rPr>
        <w:t xml:space="preserve">many of the negative impacts of climate change (Gaines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w:t>
      </w:r>
      <w:commentRangeEnd w:id="65"/>
      <w:r w:rsidR="00CB0323">
        <w:rPr>
          <w:rStyle w:val="CommentReference"/>
        </w:rPr>
        <w:commentReference w:id="65"/>
      </w:r>
      <w:commentRangeEnd w:id="66"/>
      <w:r w:rsidR="00BF1C1C">
        <w:rPr>
          <w:rStyle w:val="CommentReference"/>
        </w:rPr>
        <w:commentReference w:id="66"/>
      </w:r>
    </w:p>
    <w:p w14:paraId="38B598D0" w14:textId="77777777" w:rsidR="007B42F2" w:rsidRPr="007B42F2" w:rsidRDefault="007B42F2" w:rsidP="007B42F2">
      <w:pPr>
        <w:rPr>
          <w:rFonts w:ascii="Times New Roman" w:eastAsia="Times New Roman" w:hAnsi="Times New Roman" w:cs="Times New Roman"/>
        </w:rPr>
      </w:pPr>
    </w:p>
    <w:p w14:paraId="29B43503" w14:textId="77777777" w:rsidR="007B42F2" w:rsidRPr="007B42F2" w:rsidRDefault="007B42F2" w:rsidP="007B42F2">
      <w:pPr>
        <w:rPr>
          <w:rFonts w:ascii="Times New Roman" w:eastAsia="Times New Roman" w:hAnsi="Times New Roman" w:cs="Times New Roman"/>
        </w:rPr>
      </w:pPr>
      <w:r w:rsidRPr="007B42F2">
        <w:rPr>
          <w:rFonts w:ascii="Arial" w:eastAsia="Times New Roman" w:hAnsi="Arial" w:cs="Arial"/>
          <w:b/>
          <w:bCs/>
          <w:i/>
          <w:iCs/>
          <w:color w:val="000000"/>
          <w:sz w:val="22"/>
          <w:szCs w:val="22"/>
        </w:rPr>
        <w:t>We present a new analysis (Free et al. in prep) that documents the benefits countries stand to gain by implementing climate-adaptive fisheries management reforms that address both changes in species productivity and distribution due to climate change.</w:t>
      </w:r>
    </w:p>
    <w:p w14:paraId="01627894" w14:textId="77777777" w:rsidR="007B42F2" w:rsidRPr="007B42F2" w:rsidRDefault="007B42F2" w:rsidP="007B42F2">
      <w:pPr>
        <w:rPr>
          <w:rFonts w:ascii="Times New Roman" w:eastAsia="Times New Roman" w:hAnsi="Times New Roman" w:cs="Times New Roman"/>
        </w:rPr>
      </w:pPr>
    </w:p>
    <w:p w14:paraId="39B879FE" w14:textId="77777777" w:rsidR="007B42F2" w:rsidRPr="007B42F2" w:rsidRDefault="007B42F2" w:rsidP="007B42F2">
      <w:pPr>
        <w:rPr>
          <w:rFonts w:ascii="Times New Roman" w:eastAsia="Times New Roman" w:hAnsi="Times New Roman" w:cs="Times New Roman"/>
        </w:rPr>
      </w:pPr>
      <w:commentRangeStart w:id="68"/>
      <w:r w:rsidRPr="007B42F2">
        <w:rPr>
          <w:rFonts w:ascii="Arial" w:eastAsia="Times New Roman" w:hAnsi="Arial" w:cs="Arial"/>
          <w:color w:val="000000"/>
          <w:sz w:val="22"/>
          <w:szCs w:val="22"/>
          <w:u w:val="single"/>
        </w:rPr>
        <w:lastRenderedPageBreak/>
        <w:t>Methods:</w:t>
      </w:r>
      <w:r w:rsidRPr="007B42F2">
        <w:rPr>
          <w:rFonts w:ascii="Arial" w:eastAsia="Times New Roman" w:hAnsi="Arial" w:cs="Arial"/>
          <w:color w:val="000000"/>
          <w:sz w:val="22"/>
          <w:szCs w:val="22"/>
        </w:rPr>
        <w:t xml:space="preserve"> </w:t>
      </w:r>
      <w:commentRangeEnd w:id="68"/>
      <w:r w:rsidR="000821A1">
        <w:rPr>
          <w:rStyle w:val="CommentReference"/>
        </w:rPr>
        <w:commentReference w:id="68"/>
      </w:r>
      <w:r w:rsidRPr="007B42F2">
        <w:rPr>
          <w:rFonts w:ascii="Arial" w:eastAsia="Times New Roman" w:hAnsi="Arial" w:cs="Arial"/>
          <w:color w:val="000000"/>
          <w:sz w:val="22"/>
          <w:szCs w:val="22"/>
        </w:rPr>
        <w:t xml:space="preserve">We forecasted the distribution and productivity of 779 harvested marine species out to 2100 under two greenhouse gas emissions scenarios (RCPs 6.0 and 8.5), and compared the status of these fisheries and the amount of catch and profits derived from them under climate-adaptive management and business-as-usual management (Free et al. in prep). Under climate-adaptive management, fisheries stock assessments and management procedures account for shifts in productivity, and transboundary institutions maintain management performance as shifts in distribution move stocks into new management jurisdictions. Under business-as-usual management, current (rather than economically optimal) harvest rates are initially applied and are gradually transitioned to open-access as stocks shift into new management jurisdictions. We then measured the extent to which climate-adaptive management would (1) maintain catch and profits into the future and (2) generate catch and profits relative to a business-as-usual </w:t>
      </w:r>
      <w:commentRangeStart w:id="69"/>
      <w:r w:rsidRPr="007B42F2">
        <w:rPr>
          <w:rFonts w:ascii="Arial" w:eastAsia="Times New Roman" w:hAnsi="Arial" w:cs="Arial"/>
          <w:color w:val="000000"/>
          <w:sz w:val="22"/>
          <w:szCs w:val="22"/>
        </w:rPr>
        <w:t>management.</w:t>
      </w:r>
      <w:commentRangeEnd w:id="69"/>
      <w:r w:rsidR="000821A1">
        <w:rPr>
          <w:rStyle w:val="CommentReference"/>
        </w:rPr>
        <w:commentReference w:id="69"/>
      </w:r>
    </w:p>
    <w:p w14:paraId="752CCFE6" w14:textId="77777777" w:rsidR="007B42F2" w:rsidRPr="007B42F2" w:rsidRDefault="007B42F2" w:rsidP="007B42F2">
      <w:pPr>
        <w:rPr>
          <w:rFonts w:ascii="Times New Roman" w:eastAsia="Times New Roman" w:hAnsi="Times New Roman" w:cs="Times New Roman"/>
        </w:rPr>
      </w:pPr>
    </w:p>
    <w:p w14:paraId="5330B2EC" w14:textId="77777777" w:rsidR="007B42F2" w:rsidRPr="007B42F2" w:rsidRDefault="007B42F2" w:rsidP="007B42F2">
      <w:pPr>
        <w:rPr>
          <w:rFonts w:ascii="Times New Roman" w:eastAsia="Times New Roman" w:hAnsi="Times New Roman" w:cs="Times New Roman"/>
        </w:rPr>
      </w:pPr>
      <w:r w:rsidRPr="007B42F2">
        <w:rPr>
          <w:rFonts w:ascii="Arial" w:eastAsia="Times New Roman" w:hAnsi="Arial" w:cs="Arial"/>
          <w:color w:val="000000"/>
          <w:sz w:val="22"/>
          <w:szCs w:val="22"/>
          <w:u w:val="single"/>
        </w:rPr>
        <w:t>Results:</w:t>
      </w:r>
      <w:r w:rsidRPr="007B42F2">
        <w:rPr>
          <w:rFonts w:ascii="Arial" w:eastAsia="Times New Roman" w:hAnsi="Arial" w:cs="Arial"/>
          <w:color w:val="000000"/>
          <w:sz w:val="22"/>
          <w:szCs w:val="22"/>
        </w:rPr>
        <w:t xml:space="preserve"> Even countries experiencing declines in fisheries productivity and catch potential would </w:t>
      </w:r>
      <w:commentRangeStart w:id="70"/>
      <w:r w:rsidRPr="007B42F2">
        <w:rPr>
          <w:rFonts w:ascii="Arial" w:eastAsia="Times New Roman" w:hAnsi="Arial" w:cs="Arial"/>
          <w:color w:val="000000"/>
          <w:sz w:val="22"/>
          <w:szCs w:val="22"/>
        </w:rPr>
        <w:t>derive more catch and profits through climate-adaptive management than through business-as-usual management (</w:t>
      </w:r>
      <w:r w:rsidRPr="007B42F2">
        <w:rPr>
          <w:rFonts w:ascii="Arial" w:eastAsia="Times New Roman" w:hAnsi="Arial" w:cs="Arial"/>
          <w:b/>
          <w:bCs/>
          <w:color w:val="000000"/>
          <w:sz w:val="22"/>
          <w:szCs w:val="22"/>
        </w:rPr>
        <w:t>Figure 3</w:t>
      </w:r>
      <w:r w:rsidRPr="007B42F2">
        <w:rPr>
          <w:rFonts w:ascii="Arial" w:eastAsia="Times New Roman" w:hAnsi="Arial" w:cs="Arial"/>
          <w:color w:val="000000"/>
          <w:sz w:val="22"/>
          <w:szCs w:val="22"/>
        </w:rPr>
        <w:t>). Furthermore, in many countries, adaptive management would not only reduce the impacts of climate change, but would actually increase catch and profits relative to today (</w:t>
      </w:r>
      <w:r w:rsidRPr="007B42F2">
        <w:rPr>
          <w:rFonts w:ascii="Arial" w:eastAsia="Times New Roman" w:hAnsi="Arial" w:cs="Arial"/>
          <w:b/>
          <w:bCs/>
          <w:color w:val="000000"/>
          <w:sz w:val="22"/>
          <w:szCs w:val="22"/>
        </w:rPr>
        <w:t>Figure 3</w:t>
      </w:r>
      <w:r w:rsidRPr="007B42F2">
        <w:rPr>
          <w:rFonts w:ascii="Arial" w:eastAsia="Times New Roman" w:hAnsi="Arial" w:cs="Arial"/>
          <w:color w:val="000000"/>
          <w:sz w:val="22"/>
          <w:szCs w:val="22"/>
        </w:rPr>
        <w:t xml:space="preserve">). Climate-adaptive fisheries management results in greater cumulative profits than business-as-usual management for 99% of countries under both RCPs 6.0 and 8.5. It results in greater cumulative catches than business-as-usual management in 98% and 67% of countries in RCPs 6.0 and 8.5, respectively. Furthermore, under adaptive management, 71% and 45% of countries derive more catch and profits from fisheries in 2100 relative to today under RCPs 6.0 and 8.5, respectively. The impacts of climate change on fisheries and the opportunities and benefits of climate-adaptive fisheries management reforms can be explored for specific countries in this interactive web application: </w:t>
      </w:r>
      <w:hyperlink r:id="rId7" w:history="1">
        <w:r w:rsidRPr="007B42F2">
          <w:rPr>
            <w:rFonts w:ascii="Arial" w:eastAsia="Times New Roman" w:hAnsi="Arial" w:cs="Arial"/>
            <w:color w:val="1155CC"/>
            <w:sz w:val="22"/>
            <w:szCs w:val="22"/>
            <w:u w:val="single"/>
          </w:rPr>
          <w:t>https://sfg-ucsb.shinyapps.io/fishcast2/</w:t>
        </w:r>
      </w:hyperlink>
      <w:commentRangeEnd w:id="70"/>
      <w:r w:rsidR="00BC1260">
        <w:rPr>
          <w:rStyle w:val="CommentReference"/>
        </w:rPr>
        <w:commentReference w:id="70"/>
      </w:r>
    </w:p>
    <w:p w14:paraId="0E4CF80E" w14:textId="5FB5AB53" w:rsidR="007B42F2" w:rsidRPr="007B42F2" w:rsidRDefault="007B42F2" w:rsidP="007B42F2">
      <w:pPr>
        <w:spacing w:before="320" w:after="80"/>
        <w:outlineLvl w:val="2"/>
        <w:rPr>
          <w:rFonts w:ascii="Times New Roman" w:eastAsia="Times New Roman" w:hAnsi="Times New Roman" w:cs="Times New Roman"/>
          <w:b/>
          <w:bCs/>
          <w:sz w:val="27"/>
          <w:szCs w:val="27"/>
        </w:rPr>
      </w:pPr>
      <w:r w:rsidRPr="007B42F2">
        <w:rPr>
          <w:rFonts w:ascii="Arial" w:eastAsia="Times New Roman" w:hAnsi="Arial" w:cs="Arial"/>
          <w:color w:val="000000"/>
          <w:sz w:val="22"/>
          <w:szCs w:val="22"/>
          <w:u w:val="single"/>
        </w:rPr>
        <w:t>Implications for adaptation:</w:t>
      </w:r>
      <w:r w:rsidRPr="007B42F2">
        <w:rPr>
          <w:rFonts w:ascii="Arial" w:eastAsia="Times New Roman" w:hAnsi="Arial" w:cs="Arial"/>
          <w:color w:val="000000"/>
          <w:sz w:val="22"/>
          <w:szCs w:val="22"/>
        </w:rPr>
        <w:t xml:space="preserve"> </w:t>
      </w:r>
      <w:ins w:id="71" w:author="Ragnar Árnason" w:date="2019-06-20T16:49:00Z">
        <w:r w:rsidR="00BC1260">
          <w:rPr>
            <w:rFonts w:ascii="Arial" w:eastAsia="Times New Roman" w:hAnsi="Arial" w:cs="Arial"/>
            <w:color w:val="000000"/>
            <w:sz w:val="22"/>
            <w:szCs w:val="22"/>
          </w:rPr>
          <w:t>Impr</w:t>
        </w:r>
      </w:ins>
      <w:ins w:id="72" w:author="Ragnar Árnason" w:date="2019-06-20T16:50:00Z">
        <w:r w:rsidR="00BC1260">
          <w:rPr>
            <w:rFonts w:ascii="Arial" w:eastAsia="Times New Roman" w:hAnsi="Arial" w:cs="Arial"/>
            <w:color w:val="000000"/>
            <w:sz w:val="22"/>
            <w:szCs w:val="22"/>
          </w:rPr>
          <w:t>o</w:t>
        </w:r>
      </w:ins>
      <w:ins w:id="73" w:author="Ragnar Árnason" w:date="2019-06-20T16:49:00Z">
        <w:r w:rsidR="00BC1260">
          <w:rPr>
            <w:rFonts w:ascii="Arial" w:eastAsia="Times New Roman" w:hAnsi="Arial" w:cs="Arial"/>
            <w:color w:val="000000"/>
            <w:sz w:val="22"/>
            <w:szCs w:val="22"/>
          </w:rPr>
          <w:t>ved f</w:t>
        </w:r>
      </w:ins>
      <w:del w:id="74" w:author="Ragnar Árnason" w:date="2019-06-20T16:49:00Z">
        <w:r w:rsidRPr="007B42F2" w:rsidDel="00BC1260">
          <w:rPr>
            <w:rFonts w:ascii="Arial" w:eastAsia="Times New Roman" w:hAnsi="Arial" w:cs="Arial"/>
            <w:color w:val="000000"/>
            <w:sz w:val="22"/>
            <w:szCs w:val="22"/>
          </w:rPr>
          <w:delText>F</w:delText>
        </w:r>
      </w:del>
      <w:r w:rsidRPr="007B42F2">
        <w:rPr>
          <w:rFonts w:ascii="Arial" w:eastAsia="Times New Roman" w:hAnsi="Arial" w:cs="Arial"/>
          <w:color w:val="000000"/>
          <w:sz w:val="22"/>
          <w:szCs w:val="22"/>
        </w:rPr>
        <w:t>isheries management</w:t>
      </w:r>
      <w:ins w:id="75" w:author="Ragnar Árnason" w:date="2019-06-20T16:50:00Z">
        <w:r w:rsidR="00BC1260">
          <w:rPr>
            <w:rFonts w:ascii="Arial" w:eastAsia="Times New Roman" w:hAnsi="Arial" w:cs="Arial"/>
            <w:color w:val="000000"/>
            <w:sz w:val="22"/>
            <w:szCs w:val="22"/>
          </w:rPr>
          <w:t>,</w:t>
        </w:r>
      </w:ins>
      <w:r w:rsidRPr="007B42F2">
        <w:rPr>
          <w:rFonts w:ascii="Arial" w:eastAsia="Times New Roman" w:hAnsi="Arial" w:cs="Arial"/>
          <w:color w:val="000000"/>
          <w:sz w:val="22"/>
          <w:szCs w:val="22"/>
        </w:rPr>
        <w:t xml:space="preserve"> </w:t>
      </w:r>
      <w:ins w:id="76" w:author="Ragnar Árnason" w:date="2019-06-20T16:50:00Z">
        <w:r w:rsidR="00BC1260">
          <w:rPr>
            <w:rFonts w:ascii="Arial" w:eastAsia="Times New Roman" w:hAnsi="Arial" w:cs="Arial"/>
            <w:color w:val="000000"/>
            <w:sz w:val="22"/>
            <w:szCs w:val="22"/>
          </w:rPr>
          <w:t xml:space="preserve">not to mention fisheries management that </w:t>
        </w:r>
      </w:ins>
      <w:del w:id="77" w:author="Ragnar Árnason" w:date="2019-06-20T16:50:00Z">
        <w:r w:rsidRPr="007B42F2" w:rsidDel="00BC1260">
          <w:rPr>
            <w:rFonts w:ascii="Arial" w:eastAsia="Times New Roman" w:hAnsi="Arial" w:cs="Arial"/>
            <w:color w:val="000000"/>
            <w:sz w:val="22"/>
            <w:szCs w:val="22"/>
          </w:rPr>
          <w:delText xml:space="preserve">that </w:delText>
        </w:r>
      </w:del>
      <w:r w:rsidRPr="007B42F2">
        <w:rPr>
          <w:rFonts w:ascii="Arial" w:eastAsia="Times New Roman" w:hAnsi="Arial" w:cs="Arial"/>
          <w:color w:val="000000"/>
          <w:sz w:val="22"/>
          <w:szCs w:val="22"/>
        </w:rPr>
        <w:t>accounts for shifts in species distributions and productivity due to climate change</w:t>
      </w:r>
      <w:ins w:id="78" w:author="Ragnar Árnason" w:date="2019-06-20T16:50:00Z">
        <w:r w:rsidR="00BC1260">
          <w:rPr>
            <w:rFonts w:ascii="Arial" w:eastAsia="Times New Roman" w:hAnsi="Arial" w:cs="Arial"/>
            <w:color w:val="000000"/>
            <w:sz w:val="22"/>
            <w:szCs w:val="22"/>
          </w:rPr>
          <w:t>,</w:t>
        </w:r>
      </w:ins>
      <w:r w:rsidRPr="007B42F2">
        <w:rPr>
          <w:rFonts w:ascii="Arial" w:eastAsia="Times New Roman" w:hAnsi="Arial" w:cs="Arial"/>
          <w:color w:val="000000"/>
          <w:sz w:val="22"/>
          <w:szCs w:val="22"/>
        </w:rPr>
        <w:t xml:space="preserve"> will generate better outcomes than business-as-usual management in all countries, even those hardest hit by climate change. In the section below, we detail </w:t>
      </w:r>
      <w:r w:rsidRPr="007B42F2">
        <w:rPr>
          <w:rFonts w:ascii="Arial" w:eastAsia="Times New Roman" w:hAnsi="Arial" w:cs="Arial"/>
          <w:color w:val="FF0000"/>
          <w:sz w:val="22"/>
          <w:szCs w:val="22"/>
        </w:rPr>
        <w:t>seven</w:t>
      </w:r>
      <w:r w:rsidRPr="007B42F2">
        <w:rPr>
          <w:rFonts w:ascii="Arial" w:eastAsia="Times New Roman" w:hAnsi="Arial" w:cs="Arial"/>
          <w:color w:val="000000"/>
          <w:sz w:val="22"/>
          <w:szCs w:val="22"/>
        </w:rPr>
        <w:t xml:space="preserve"> key recommendations for implementing such reforms.</w:t>
      </w:r>
    </w:p>
    <w:commentRangeStart w:id="79"/>
    <w:p w14:paraId="39D4EF47" w14:textId="77777777" w:rsidR="007B42F2" w:rsidRPr="007B42F2" w:rsidRDefault="007B42F2" w:rsidP="007B42F2">
      <w:pPr>
        <w:spacing w:before="320" w:after="80"/>
        <w:outlineLvl w:val="2"/>
        <w:rPr>
          <w:rFonts w:ascii="Times New Roman" w:eastAsia="Times New Roman" w:hAnsi="Times New Roman" w:cs="Times New Roman"/>
          <w:b/>
          <w:bCs/>
          <w:sz w:val="27"/>
          <w:szCs w:val="27"/>
        </w:rPr>
      </w:pPr>
      <w:r w:rsidRPr="007B42F2">
        <w:rPr>
          <w:rFonts w:ascii="Arial" w:eastAsia="Times New Roman" w:hAnsi="Arial" w:cs="Arial"/>
          <w:color w:val="000000"/>
          <w:sz w:val="22"/>
          <w:szCs w:val="22"/>
        </w:rPr>
        <w:lastRenderedPageBreak/>
        <w:fldChar w:fldCharType="begin"/>
      </w:r>
      <w:r w:rsidRPr="007B42F2">
        <w:rPr>
          <w:rFonts w:ascii="Arial" w:eastAsia="Times New Roman" w:hAnsi="Arial" w:cs="Arial"/>
          <w:color w:val="000000"/>
          <w:sz w:val="22"/>
          <w:szCs w:val="22"/>
        </w:rPr>
        <w:instrText xml:space="preserve"> INCLUDEPICTURE "https://lh6.googleusercontent.com/01GmboJq4sXFKLt4V2KfSSp_ZvuX5037REUM-6xBzsBTJR_Jv2h0UU-duE5e-YJvrJKN_b73HyvFv2tRQHc5N1MjiwFqxZgkGZ16zi1r6TYGapxSuQjlRuIH7Q8YaabCciSdttm3" \* MERGEFORMATINET </w:instrText>
      </w:r>
      <w:r w:rsidRPr="007B42F2">
        <w:rPr>
          <w:rFonts w:ascii="Arial" w:eastAsia="Times New Roman" w:hAnsi="Arial" w:cs="Arial"/>
          <w:color w:val="000000"/>
          <w:sz w:val="22"/>
          <w:szCs w:val="22"/>
        </w:rPr>
        <w:fldChar w:fldCharType="separate"/>
      </w:r>
      <w:r w:rsidRPr="007B42F2">
        <w:rPr>
          <w:rFonts w:ascii="Arial" w:eastAsia="Times New Roman" w:hAnsi="Arial" w:cs="Arial"/>
          <w:noProof/>
          <w:color w:val="000000"/>
          <w:sz w:val="22"/>
          <w:szCs w:val="22"/>
        </w:rPr>
        <w:drawing>
          <wp:inline distT="0" distB="0" distL="0" distR="0" wp14:anchorId="1F0664C0" wp14:editId="5353C968">
            <wp:extent cx="5943600" cy="7785735"/>
            <wp:effectExtent l="0" t="0" r="0" b="0"/>
            <wp:docPr id="1" name="Picture 1" descr="https://lh6.googleusercontent.com/01GmboJq4sXFKLt4V2KfSSp_ZvuX5037REUM-6xBzsBTJR_Jv2h0UU-duE5e-YJvrJKN_b73HyvFv2tRQHc5N1MjiwFqxZgkGZ16zi1r6TYGapxSuQjlRuIH7Q8YaabCciSdtt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1GmboJq4sXFKLt4V2KfSSp_ZvuX5037REUM-6xBzsBTJR_Jv2h0UU-duE5e-YJvrJKN_b73HyvFv2tRQHc5N1MjiwFqxZgkGZ16zi1r6TYGapxSuQjlRuIH7Q8YaabCciSdttm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85735"/>
                    </a:xfrm>
                    <a:prstGeom prst="rect">
                      <a:avLst/>
                    </a:prstGeom>
                    <a:noFill/>
                    <a:ln>
                      <a:noFill/>
                    </a:ln>
                  </pic:spPr>
                </pic:pic>
              </a:graphicData>
            </a:graphic>
          </wp:inline>
        </w:drawing>
      </w:r>
      <w:r w:rsidRPr="007B42F2">
        <w:rPr>
          <w:rFonts w:ascii="Arial" w:eastAsia="Times New Roman" w:hAnsi="Arial" w:cs="Arial"/>
          <w:color w:val="000000"/>
          <w:sz w:val="22"/>
          <w:szCs w:val="22"/>
        </w:rPr>
        <w:fldChar w:fldCharType="end"/>
      </w:r>
      <w:commentRangeEnd w:id="79"/>
      <w:r>
        <w:rPr>
          <w:rStyle w:val="CommentReference"/>
        </w:rPr>
        <w:commentReference w:id="79"/>
      </w:r>
    </w:p>
    <w:p w14:paraId="38EC477E" w14:textId="77777777" w:rsidR="007B42F2" w:rsidRPr="007B42F2" w:rsidRDefault="007B42F2" w:rsidP="007B42F2">
      <w:pPr>
        <w:spacing w:before="320"/>
        <w:outlineLvl w:val="2"/>
        <w:rPr>
          <w:rFonts w:ascii="Times New Roman" w:eastAsia="Times New Roman" w:hAnsi="Times New Roman" w:cs="Times New Roman"/>
          <w:b/>
          <w:bCs/>
          <w:sz w:val="27"/>
          <w:szCs w:val="27"/>
        </w:rPr>
      </w:pPr>
      <w:r w:rsidRPr="007B42F2">
        <w:rPr>
          <w:rFonts w:ascii="Arial" w:eastAsia="Times New Roman" w:hAnsi="Arial" w:cs="Arial"/>
          <w:b/>
          <w:bCs/>
          <w:color w:val="000000"/>
          <w:sz w:val="22"/>
          <w:szCs w:val="22"/>
        </w:rPr>
        <w:lastRenderedPageBreak/>
        <w:t xml:space="preserve">Figure 3. </w:t>
      </w:r>
      <w:r w:rsidRPr="007B42F2">
        <w:rPr>
          <w:rFonts w:ascii="Arial" w:eastAsia="Times New Roman" w:hAnsi="Arial" w:cs="Arial"/>
          <w:color w:val="000000"/>
          <w:sz w:val="22"/>
          <w:szCs w:val="22"/>
        </w:rPr>
        <w:t xml:space="preserve">Panel </w:t>
      </w:r>
      <w:r w:rsidRPr="007B42F2">
        <w:rPr>
          <w:rFonts w:ascii="Arial" w:eastAsia="Times New Roman" w:hAnsi="Arial" w:cs="Arial"/>
          <w:b/>
          <w:bCs/>
          <w:color w:val="000000"/>
          <w:sz w:val="22"/>
          <w:szCs w:val="22"/>
        </w:rPr>
        <w:t>(A)</w:t>
      </w:r>
      <w:r w:rsidRPr="007B42F2">
        <w:rPr>
          <w:rFonts w:ascii="Arial" w:eastAsia="Times New Roman" w:hAnsi="Arial" w:cs="Arial"/>
          <w:color w:val="000000"/>
          <w:sz w:val="22"/>
          <w:szCs w:val="22"/>
        </w:rPr>
        <w:t xml:space="preserve"> shows that maximum sustainable yield (MSY) is forecast to decrease in equatorial exclusive economic zones (EEZs) and increase in poleward EEZs through 2100. Panel </w:t>
      </w:r>
      <w:r w:rsidRPr="007B42F2">
        <w:rPr>
          <w:rFonts w:ascii="Arial" w:eastAsia="Times New Roman" w:hAnsi="Arial" w:cs="Arial"/>
          <w:b/>
          <w:bCs/>
          <w:color w:val="000000"/>
          <w:sz w:val="22"/>
          <w:szCs w:val="22"/>
        </w:rPr>
        <w:t>(B)</w:t>
      </w:r>
      <w:r w:rsidRPr="007B42F2">
        <w:rPr>
          <w:rFonts w:ascii="Arial" w:eastAsia="Times New Roman" w:hAnsi="Arial" w:cs="Arial"/>
          <w:color w:val="000000"/>
          <w:sz w:val="22"/>
          <w:szCs w:val="22"/>
        </w:rPr>
        <w:t xml:space="preserve"> shows that adaptive management results in higher catch and profits in 2100 relative to today for many, </w:t>
      </w:r>
      <w:commentRangeStart w:id="80"/>
      <w:r w:rsidRPr="007B42F2">
        <w:rPr>
          <w:rFonts w:ascii="Arial" w:eastAsia="Times New Roman" w:hAnsi="Arial" w:cs="Arial"/>
          <w:color w:val="000000"/>
          <w:sz w:val="22"/>
          <w:szCs w:val="22"/>
        </w:rPr>
        <w:t xml:space="preserve">but not all, </w:t>
      </w:r>
      <w:commentRangeEnd w:id="80"/>
      <w:r w:rsidR="000821A1">
        <w:rPr>
          <w:rStyle w:val="CommentReference"/>
        </w:rPr>
        <w:commentReference w:id="80"/>
      </w:r>
      <w:r w:rsidRPr="007B42F2">
        <w:rPr>
          <w:rFonts w:ascii="Arial" w:eastAsia="Times New Roman" w:hAnsi="Arial" w:cs="Arial"/>
          <w:color w:val="000000"/>
          <w:sz w:val="22"/>
          <w:szCs w:val="22"/>
        </w:rPr>
        <w:t>EEZs despite climate change. Panel (</w:t>
      </w:r>
      <w:r w:rsidRPr="007B42F2">
        <w:rPr>
          <w:rFonts w:ascii="Arial" w:eastAsia="Times New Roman" w:hAnsi="Arial" w:cs="Arial"/>
          <w:b/>
          <w:bCs/>
          <w:color w:val="000000"/>
          <w:sz w:val="22"/>
          <w:szCs w:val="22"/>
        </w:rPr>
        <w:t>C)</w:t>
      </w:r>
      <w:r w:rsidRPr="007B42F2">
        <w:rPr>
          <w:rFonts w:ascii="Arial" w:eastAsia="Times New Roman" w:hAnsi="Arial" w:cs="Arial"/>
          <w:color w:val="000000"/>
          <w:sz w:val="22"/>
          <w:szCs w:val="22"/>
        </w:rPr>
        <w:t xml:space="preserve"> shows that adaptive management nearly always yields more cumulative profits than business-as-usual management and frequently yields more cumulative catches than business-as-usual management.</w:t>
      </w:r>
    </w:p>
    <w:p w14:paraId="5B7F784D" w14:textId="77777777" w:rsidR="007B42F2" w:rsidRPr="007B42F2" w:rsidRDefault="007B42F2" w:rsidP="007B42F2">
      <w:pPr>
        <w:spacing w:before="280"/>
        <w:outlineLvl w:val="3"/>
        <w:rPr>
          <w:rFonts w:ascii="Times New Roman" w:eastAsia="Times New Roman" w:hAnsi="Times New Roman" w:cs="Times New Roman"/>
          <w:b/>
          <w:bCs/>
        </w:rPr>
      </w:pPr>
      <w:r w:rsidRPr="007B42F2">
        <w:rPr>
          <w:rFonts w:ascii="Arial" w:eastAsia="Times New Roman" w:hAnsi="Arial" w:cs="Arial"/>
          <w:color w:val="000000"/>
        </w:rPr>
        <w:t>4.1.4 Recommendations and key conclusions</w:t>
      </w:r>
    </w:p>
    <w:p w14:paraId="4436FF69" w14:textId="77777777" w:rsidR="007B42F2" w:rsidRPr="007B42F2" w:rsidRDefault="007B42F2" w:rsidP="007B42F2">
      <w:pPr>
        <w:rPr>
          <w:rFonts w:ascii="Times New Roman" w:eastAsia="Times New Roman" w:hAnsi="Times New Roman" w:cs="Times New Roman"/>
        </w:rPr>
      </w:pPr>
    </w:p>
    <w:p w14:paraId="0CF12608" w14:textId="77777777" w:rsidR="007B42F2" w:rsidRPr="007B42F2" w:rsidRDefault="007B42F2" w:rsidP="007B42F2">
      <w:pPr>
        <w:numPr>
          <w:ilvl w:val="0"/>
          <w:numId w:val="1"/>
        </w:numPr>
        <w:textAlignment w:val="baseline"/>
        <w:rPr>
          <w:rFonts w:ascii="Arial" w:eastAsia="Times New Roman" w:hAnsi="Arial" w:cs="Arial"/>
          <w:color w:val="000000"/>
          <w:sz w:val="22"/>
          <w:szCs w:val="22"/>
        </w:rPr>
      </w:pPr>
      <w:commentRangeStart w:id="81"/>
      <w:r w:rsidRPr="007B42F2">
        <w:rPr>
          <w:rFonts w:ascii="Arial" w:eastAsia="Times New Roman" w:hAnsi="Arial" w:cs="Arial"/>
          <w:b/>
          <w:bCs/>
          <w:color w:val="000000"/>
          <w:sz w:val="22"/>
          <w:szCs w:val="22"/>
        </w:rPr>
        <w:t xml:space="preserve">Eliminate illegal, unreported, and unregulated (IUU) fishing: </w:t>
      </w:r>
      <w:r w:rsidRPr="007B42F2">
        <w:rPr>
          <w:rFonts w:ascii="Arial" w:eastAsia="Times New Roman" w:hAnsi="Arial" w:cs="Arial"/>
          <w:color w:val="000000"/>
          <w:sz w:val="22"/>
          <w:szCs w:val="22"/>
        </w:rPr>
        <w:t xml:space="preserve">IUU fishing is a widespread problem that undermines the effectiveness of fisheries management and reduces climate resilience by promoting overfishing (Agnew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2009). By eliminating IUU fishing, countries can rebuild fisheries and increase climate resilience without incurring the short-term reductions in food and income associated with typical reforms (</w:t>
      </w:r>
      <w:commentRangeStart w:id="82"/>
      <w:r w:rsidRPr="007B42F2">
        <w:rPr>
          <w:rFonts w:ascii="Arial" w:eastAsia="Times New Roman" w:hAnsi="Arial" w:cs="Arial"/>
          <w:color w:val="000000"/>
          <w:sz w:val="22"/>
          <w:szCs w:val="22"/>
        </w:rPr>
        <w:t xml:space="preserve">Cabral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2018).</w:t>
      </w:r>
      <w:commentRangeEnd w:id="81"/>
      <w:r w:rsidR="00BC1260">
        <w:rPr>
          <w:rStyle w:val="CommentReference"/>
        </w:rPr>
        <w:commentReference w:id="81"/>
      </w:r>
      <w:commentRangeEnd w:id="82"/>
      <w:r w:rsidR="000821A1">
        <w:rPr>
          <w:rStyle w:val="CommentReference"/>
        </w:rPr>
        <w:commentReference w:id="82"/>
      </w:r>
    </w:p>
    <w:p w14:paraId="1A4CADF1" w14:textId="77777777" w:rsidR="007B42F2" w:rsidRPr="007B42F2" w:rsidRDefault="007B42F2" w:rsidP="007B42F2">
      <w:pPr>
        <w:numPr>
          <w:ilvl w:val="0"/>
          <w:numId w:val="1"/>
        </w:numPr>
        <w:textAlignment w:val="baseline"/>
        <w:rPr>
          <w:rFonts w:ascii="Arial" w:eastAsia="Times New Roman" w:hAnsi="Arial" w:cs="Arial"/>
          <w:color w:val="000000"/>
          <w:sz w:val="22"/>
          <w:szCs w:val="22"/>
        </w:rPr>
      </w:pPr>
      <w:r w:rsidRPr="007B42F2">
        <w:rPr>
          <w:rFonts w:ascii="Arial" w:eastAsia="Times New Roman" w:hAnsi="Arial" w:cs="Arial"/>
          <w:b/>
          <w:bCs/>
          <w:color w:val="000000"/>
          <w:sz w:val="22"/>
          <w:szCs w:val="22"/>
        </w:rPr>
        <w:t>Implement best practices in fisheries management:</w:t>
      </w:r>
      <w:r w:rsidRPr="007B42F2">
        <w:rPr>
          <w:rFonts w:ascii="Arial" w:eastAsia="Times New Roman" w:hAnsi="Arial" w:cs="Arial"/>
          <w:color w:val="000000"/>
          <w:sz w:val="22"/>
          <w:szCs w:val="22"/>
        </w:rPr>
        <w:t xml:space="preserve"> Best practices in fisheries management, </w:t>
      </w:r>
      <w:commentRangeStart w:id="83"/>
      <w:r w:rsidRPr="007B42F2">
        <w:rPr>
          <w:rFonts w:ascii="Arial" w:eastAsia="Times New Roman" w:hAnsi="Arial" w:cs="Arial"/>
          <w:color w:val="000000"/>
          <w:sz w:val="22"/>
          <w:szCs w:val="22"/>
        </w:rPr>
        <w:t>such as science-based harvest control rules and the protection of essential habitat</w:t>
      </w:r>
      <w:commentRangeEnd w:id="83"/>
      <w:r w:rsidR="00BC1260">
        <w:rPr>
          <w:rStyle w:val="CommentReference"/>
        </w:rPr>
        <w:commentReference w:id="83"/>
      </w:r>
      <w:r w:rsidRPr="007B42F2">
        <w:rPr>
          <w:rFonts w:ascii="Arial" w:eastAsia="Times New Roman" w:hAnsi="Arial" w:cs="Arial"/>
          <w:color w:val="000000"/>
          <w:sz w:val="22"/>
          <w:szCs w:val="22"/>
        </w:rPr>
        <w:t xml:space="preserve">, even when not explicitly climate-adaptive, confer climate resilience through two mechanisms: (1) </w:t>
      </w:r>
      <w:commentRangeStart w:id="84"/>
      <w:r w:rsidRPr="007B42F2">
        <w:rPr>
          <w:rFonts w:ascii="Arial" w:eastAsia="Times New Roman" w:hAnsi="Arial" w:cs="Arial"/>
          <w:color w:val="000000"/>
          <w:sz w:val="22"/>
          <w:szCs w:val="22"/>
        </w:rPr>
        <w:t xml:space="preserve">well-managed fisheries are the most resilient to negative climate impacts (Free </w:t>
      </w:r>
      <w:r w:rsidRPr="007B42F2">
        <w:rPr>
          <w:rFonts w:ascii="Arial" w:eastAsia="Times New Roman" w:hAnsi="Arial" w:cs="Arial"/>
          <w:i/>
          <w:iCs/>
          <w:color w:val="000000"/>
          <w:sz w:val="22"/>
          <w:szCs w:val="22"/>
        </w:rPr>
        <w:t>et al.</w:t>
      </w:r>
      <w:r w:rsidRPr="007B42F2">
        <w:rPr>
          <w:rFonts w:ascii="Arial" w:eastAsia="Times New Roman" w:hAnsi="Arial" w:cs="Arial"/>
          <w:color w:val="000000"/>
          <w:sz w:val="22"/>
          <w:szCs w:val="22"/>
        </w:rPr>
        <w:t xml:space="preserve"> 2019), and preventing overfishing and rebuilding overfished stocks will enhance climate resilience</w:t>
      </w:r>
      <w:commentRangeEnd w:id="84"/>
      <w:r w:rsidR="00BC1260">
        <w:rPr>
          <w:rStyle w:val="CommentReference"/>
        </w:rPr>
        <w:commentReference w:id="84"/>
      </w:r>
      <w:r w:rsidRPr="007B42F2">
        <w:rPr>
          <w:rFonts w:ascii="Arial" w:eastAsia="Times New Roman" w:hAnsi="Arial" w:cs="Arial"/>
          <w:color w:val="000000"/>
          <w:sz w:val="22"/>
          <w:szCs w:val="22"/>
        </w:rPr>
        <w:t>; and (2) a portfolio of well-managed fisheries buffers fishers against declines in a subset of targeted stocks.</w:t>
      </w:r>
    </w:p>
    <w:p w14:paraId="0AB9B066" w14:textId="60B2940C" w:rsidR="007B42F2" w:rsidRPr="007B42F2" w:rsidRDefault="007B42F2" w:rsidP="007B42F2">
      <w:pPr>
        <w:numPr>
          <w:ilvl w:val="0"/>
          <w:numId w:val="1"/>
        </w:numPr>
        <w:textAlignment w:val="baseline"/>
        <w:rPr>
          <w:rFonts w:ascii="Arial" w:eastAsia="Times New Roman" w:hAnsi="Arial" w:cs="Arial"/>
          <w:color w:val="000000"/>
          <w:sz w:val="22"/>
          <w:szCs w:val="22"/>
        </w:rPr>
      </w:pPr>
      <w:r w:rsidRPr="007B42F2">
        <w:rPr>
          <w:rFonts w:ascii="Arial" w:eastAsia="Times New Roman" w:hAnsi="Arial" w:cs="Arial"/>
          <w:b/>
          <w:bCs/>
          <w:color w:val="000000"/>
          <w:sz w:val="22"/>
          <w:szCs w:val="22"/>
        </w:rPr>
        <w:t xml:space="preserve">Build resilience by implementing forward-looking, variability-responsive, and adaptive science and management: </w:t>
      </w:r>
      <w:r w:rsidRPr="007B42F2">
        <w:rPr>
          <w:rFonts w:ascii="Arial" w:eastAsia="Times New Roman" w:hAnsi="Arial" w:cs="Arial"/>
          <w:color w:val="000000"/>
          <w:sz w:val="22"/>
          <w:szCs w:val="22"/>
        </w:rPr>
        <w:t xml:space="preserve">Climate change is likely to lead to </w:t>
      </w:r>
      <w:del w:id="85" w:author="Ragnar Árnason" w:date="2019-06-20T16:56:00Z">
        <w:r w:rsidRPr="007B42F2" w:rsidDel="008C19E8">
          <w:rPr>
            <w:rFonts w:ascii="Arial" w:eastAsia="Times New Roman" w:hAnsi="Arial" w:cs="Arial"/>
            <w:color w:val="000000"/>
            <w:sz w:val="22"/>
            <w:szCs w:val="22"/>
          </w:rPr>
          <w:delText xml:space="preserve">drastic </w:delText>
        </w:r>
      </w:del>
      <w:del w:id="86" w:author="Ragnar Árnason" w:date="2019-06-20T16:57:00Z">
        <w:r w:rsidRPr="007B42F2" w:rsidDel="008C19E8">
          <w:rPr>
            <w:rFonts w:ascii="Arial" w:eastAsia="Times New Roman" w:hAnsi="Arial" w:cs="Arial"/>
            <w:color w:val="000000"/>
            <w:sz w:val="22"/>
            <w:szCs w:val="22"/>
          </w:rPr>
          <w:delText xml:space="preserve">transformation and </w:delText>
        </w:r>
      </w:del>
      <w:ins w:id="87" w:author="Ragnar Árnason" w:date="2019-06-20T16:56:00Z">
        <w:r w:rsidR="008C19E8">
          <w:rPr>
            <w:rFonts w:ascii="Arial" w:eastAsia="Times New Roman" w:hAnsi="Arial" w:cs="Arial"/>
            <w:color w:val="000000"/>
            <w:sz w:val="22"/>
            <w:szCs w:val="22"/>
          </w:rPr>
          <w:t xml:space="preserve">increased </w:t>
        </w:r>
      </w:ins>
      <w:del w:id="88" w:author="Ragnar Árnason" w:date="2019-06-20T16:56:00Z">
        <w:r w:rsidRPr="007B42F2" w:rsidDel="008C19E8">
          <w:rPr>
            <w:rFonts w:ascii="Arial" w:eastAsia="Times New Roman" w:hAnsi="Arial" w:cs="Arial"/>
            <w:color w:val="000000"/>
            <w:sz w:val="22"/>
            <w:szCs w:val="22"/>
          </w:rPr>
          <w:delText xml:space="preserve">high </w:delText>
        </w:r>
      </w:del>
      <w:r w:rsidRPr="007B42F2">
        <w:rPr>
          <w:rFonts w:ascii="Arial" w:eastAsia="Times New Roman" w:hAnsi="Arial" w:cs="Arial"/>
          <w:color w:val="000000"/>
          <w:sz w:val="22"/>
          <w:szCs w:val="22"/>
        </w:rPr>
        <w:t xml:space="preserve">variability and uncertainty in most fishery systems. Management strategies must therefore be adequately responsive to changes in productivities, abundances, and mixes of species, and must </w:t>
      </w:r>
      <w:del w:id="89" w:author="Ragnar Árnason" w:date="2019-06-20T16:57:00Z">
        <w:r w:rsidRPr="007B42F2" w:rsidDel="008C19E8">
          <w:rPr>
            <w:rFonts w:ascii="Arial" w:eastAsia="Times New Roman" w:hAnsi="Arial" w:cs="Arial"/>
            <w:color w:val="000000"/>
            <w:sz w:val="22"/>
            <w:szCs w:val="22"/>
          </w:rPr>
          <w:delText xml:space="preserve">expect and </w:delText>
        </w:r>
      </w:del>
      <w:r w:rsidRPr="007B42F2">
        <w:rPr>
          <w:rFonts w:ascii="Arial" w:eastAsia="Times New Roman" w:hAnsi="Arial" w:cs="Arial"/>
          <w:color w:val="000000"/>
          <w:sz w:val="22"/>
          <w:szCs w:val="22"/>
        </w:rPr>
        <w:t>prepare for uncertainty and system shocks. In order to design and implement such climate-adaptive management systems:</w:t>
      </w:r>
    </w:p>
    <w:p w14:paraId="10B0F53A" w14:textId="77777777" w:rsidR="007B42F2" w:rsidRPr="007B42F2" w:rsidRDefault="007B42F2" w:rsidP="007B42F2">
      <w:pPr>
        <w:numPr>
          <w:ilvl w:val="1"/>
          <w:numId w:val="2"/>
        </w:numPr>
        <w:ind w:left="1440" w:hanging="360"/>
        <w:textAlignment w:val="baseline"/>
        <w:rPr>
          <w:rFonts w:ascii="Arial" w:eastAsia="Times New Roman" w:hAnsi="Arial" w:cs="Arial"/>
          <w:color w:val="000000"/>
          <w:sz w:val="22"/>
          <w:szCs w:val="22"/>
        </w:rPr>
      </w:pPr>
      <w:commentRangeStart w:id="90"/>
      <w:r w:rsidRPr="007B42F2">
        <w:rPr>
          <w:rFonts w:ascii="Arial" w:eastAsia="Times New Roman" w:hAnsi="Arial" w:cs="Arial"/>
          <w:color w:val="000000"/>
          <w:sz w:val="22"/>
          <w:szCs w:val="22"/>
        </w:rPr>
        <w:t xml:space="preserve">Management targets and reference points must be revised to be realistic relative to expected future conditions, as historic baselines will no longer be appropriate (Busch </w:t>
      </w:r>
      <w:r w:rsidRPr="007B42F2">
        <w:rPr>
          <w:rFonts w:ascii="Arial" w:eastAsia="Times New Roman" w:hAnsi="Arial" w:cs="Arial"/>
          <w:i/>
          <w:iCs/>
          <w:color w:val="000000"/>
          <w:sz w:val="22"/>
          <w:szCs w:val="22"/>
        </w:rPr>
        <w:t xml:space="preserve">et al. </w:t>
      </w:r>
      <w:r w:rsidRPr="007B42F2">
        <w:rPr>
          <w:rFonts w:ascii="Arial" w:eastAsia="Times New Roman" w:hAnsi="Arial" w:cs="Arial"/>
          <w:color w:val="000000"/>
          <w:sz w:val="22"/>
          <w:szCs w:val="22"/>
        </w:rPr>
        <w:t>2016). Where possible, managers should engage in forecasting, scenario planning, tradeoff evaluation, and other similar exercises to define desired outcomes towards which to manage. In data- and resource- limited settings, highly precautionary and adaptive management strategies should be implemented to account for uncertainty and allow for near-real-time responsiveness to variability.</w:t>
      </w:r>
    </w:p>
    <w:p w14:paraId="6FBC6013" w14:textId="77777777" w:rsidR="007B42F2" w:rsidRPr="007B42F2" w:rsidRDefault="007B42F2" w:rsidP="007B42F2">
      <w:pPr>
        <w:numPr>
          <w:ilvl w:val="1"/>
          <w:numId w:val="2"/>
        </w:numPr>
        <w:ind w:left="1440" w:hanging="360"/>
        <w:textAlignment w:val="baseline"/>
        <w:rPr>
          <w:rFonts w:ascii="Arial" w:eastAsia="Times New Roman" w:hAnsi="Arial" w:cs="Arial"/>
          <w:color w:val="000000"/>
          <w:sz w:val="22"/>
          <w:szCs w:val="22"/>
        </w:rPr>
      </w:pPr>
      <w:r w:rsidRPr="007B42F2">
        <w:rPr>
          <w:rFonts w:ascii="Arial" w:eastAsia="Times New Roman" w:hAnsi="Arial" w:cs="Arial"/>
          <w:color w:val="000000"/>
          <w:sz w:val="22"/>
          <w:szCs w:val="22"/>
        </w:rPr>
        <w:t>Fisheries management plans and governing policies should be expanded to promote flexibility and diversification in access to target species, protect “weak stocks,” facilitate the precautionary management of emerging stocks, and to conserve or restore species and functional diversity throughout the system.</w:t>
      </w:r>
    </w:p>
    <w:p w14:paraId="28BEA6F9" w14:textId="77777777" w:rsidR="007B42F2" w:rsidRPr="007B42F2" w:rsidRDefault="007B42F2" w:rsidP="007B42F2">
      <w:pPr>
        <w:numPr>
          <w:ilvl w:val="1"/>
          <w:numId w:val="2"/>
        </w:numPr>
        <w:ind w:left="1440" w:hanging="360"/>
        <w:textAlignment w:val="baseline"/>
        <w:rPr>
          <w:rFonts w:ascii="Arial" w:eastAsia="Times New Roman" w:hAnsi="Arial" w:cs="Arial"/>
          <w:color w:val="000000"/>
          <w:sz w:val="22"/>
          <w:szCs w:val="22"/>
        </w:rPr>
      </w:pPr>
      <w:r w:rsidRPr="007B42F2">
        <w:rPr>
          <w:rFonts w:ascii="Arial" w:eastAsia="Times New Roman" w:hAnsi="Arial" w:cs="Arial"/>
          <w:color w:val="000000"/>
          <w:sz w:val="22"/>
          <w:szCs w:val="22"/>
        </w:rPr>
        <w:t xml:space="preserve">Ensure fishery access and allocation systems can accommodate changes in species mix and abundance, as well as </w:t>
      </w:r>
      <w:commentRangeStart w:id="91"/>
      <w:r w:rsidRPr="007B42F2">
        <w:rPr>
          <w:rFonts w:ascii="Arial" w:eastAsia="Times New Roman" w:hAnsi="Arial" w:cs="Arial"/>
          <w:color w:val="000000"/>
          <w:sz w:val="22"/>
          <w:szCs w:val="22"/>
        </w:rPr>
        <w:t>socio-ecological change</w:t>
      </w:r>
      <w:commentRangeEnd w:id="91"/>
      <w:r w:rsidR="00561143">
        <w:rPr>
          <w:rStyle w:val="CommentReference"/>
        </w:rPr>
        <w:commentReference w:id="91"/>
      </w:r>
      <w:r w:rsidRPr="007B42F2">
        <w:rPr>
          <w:rFonts w:ascii="Arial" w:eastAsia="Times New Roman" w:hAnsi="Arial" w:cs="Arial"/>
          <w:color w:val="000000"/>
          <w:sz w:val="22"/>
          <w:szCs w:val="22"/>
        </w:rPr>
        <w:t xml:space="preserve">. </w:t>
      </w:r>
      <w:commentRangeEnd w:id="90"/>
      <w:r w:rsidR="008C19E8">
        <w:rPr>
          <w:rStyle w:val="CommentReference"/>
        </w:rPr>
        <w:commentReference w:id="90"/>
      </w:r>
    </w:p>
    <w:p w14:paraId="351871DA" w14:textId="77777777" w:rsidR="007B42F2" w:rsidRPr="007B42F2" w:rsidRDefault="007B42F2" w:rsidP="007B42F2">
      <w:pPr>
        <w:numPr>
          <w:ilvl w:val="0"/>
          <w:numId w:val="2"/>
        </w:numPr>
        <w:textAlignment w:val="baseline"/>
        <w:rPr>
          <w:rFonts w:ascii="Arial" w:eastAsia="Times New Roman" w:hAnsi="Arial" w:cs="Arial"/>
          <w:b/>
          <w:bCs/>
          <w:color w:val="000000"/>
          <w:sz w:val="22"/>
          <w:szCs w:val="22"/>
        </w:rPr>
      </w:pPr>
      <w:commentRangeStart w:id="92"/>
      <w:r w:rsidRPr="007B42F2">
        <w:rPr>
          <w:rFonts w:ascii="Arial" w:eastAsia="Times New Roman" w:hAnsi="Arial" w:cs="Arial"/>
          <w:b/>
          <w:bCs/>
          <w:color w:val="000000"/>
          <w:sz w:val="22"/>
          <w:szCs w:val="22"/>
        </w:rPr>
        <w:t xml:space="preserve">Establish and strengthen transboundary institutions and agreements to better manage stocks shifting between jurisdictions: </w:t>
      </w:r>
      <w:r w:rsidRPr="007B42F2">
        <w:rPr>
          <w:rFonts w:ascii="Arial" w:eastAsia="Times New Roman" w:hAnsi="Arial" w:cs="Arial"/>
          <w:color w:val="000000"/>
          <w:sz w:val="22"/>
          <w:szCs w:val="22"/>
        </w:rPr>
        <w:t>Pinsky et al. (2018) make the following recommendations: (1) promote data sharing to foster the identification of shifting stocks; (2) use pooled data to inform collaborative management; (3) use side payments to incentivize cooperation and prevent asymmetry in winners and losers; and (4) develop permits that are tradeable across political boundaries to foster dynamic catch allocations.</w:t>
      </w:r>
      <w:commentRangeEnd w:id="92"/>
      <w:r w:rsidR="008C19E8">
        <w:rPr>
          <w:rStyle w:val="CommentReference"/>
        </w:rPr>
        <w:commentReference w:id="92"/>
      </w:r>
    </w:p>
    <w:p w14:paraId="05D49868" w14:textId="77777777" w:rsidR="007B42F2" w:rsidRPr="007B42F2" w:rsidRDefault="007B42F2" w:rsidP="007B42F2">
      <w:pPr>
        <w:numPr>
          <w:ilvl w:val="0"/>
          <w:numId w:val="2"/>
        </w:numPr>
        <w:textAlignment w:val="baseline"/>
        <w:rPr>
          <w:rFonts w:ascii="Arial" w:eastAsia="Times New Roman" w:hAnsi="Arial" w:cs="Arial"/>
          <w:b/>
          <w:bCs/>
          <w:color w:val="000000"/>
          <w:sz w:val="22"/>
          <w:szCs w:val="22"/>
        </w:rPr>
      </w:pPr>
      <w:commentRangeStart w:id="93"/>
      <w:r w:rsidRPr="007B42F2">
        <w:rPr>
          <w:rFonts w:ascii="Arial" w:eastAsia="Times New Roman" w:hAnsi="Arial" w:cs="Arial"/>
          <w:b/>
          <w:bCs/>
          <w:color w:val="000000"/>
          <w:sz w:val="22"/>
          <w:szCs w:val="22"/>
        </w:rPr>
        <w:lastRenderedPageBreak/>
        <w:t xml:space="preserve">Use marine protected areas (MPAs) to foster transitions and to buffer against transboundary growing pains: </w:t>
      </w:r>
      <w:r w:rsidRPr="007B42F2">
        <w:rPr>
          <w:rFonts w:ascii="Arial" w:eastAsia="Times New Roman" w:hAnsi="Arial" w:cs="Arial"/>
          <w:color w:val="000000"/>
          <w:sz w:val="22"/>
          <w:szCs w:val="22"/>
        </w:rPr>
        <w:t>Networks of MPAs could assist the redistribution of species in response to rapid environmental changes. Furthermore,</w:t>
      </w:r>
      <w:r w:rsidRPr="007B42F2">
        <w:rPr>
          <w:rFonts w:ascii="Arial" w:eastAsia="Times New Roman" w:hAnsi="Arial" w:cs="Arial"/>
          <w:b/>
          <w:bCs/>
          <w:color w:val="000000"/>
          <w:sz w:val="22"/>
          <w:szCs w:val="22"/>
        </w:rPr>
        <w:t xml:space="preserve"> </w:t>
      </w:r>
      <w:r w:rsidRPr="007B42F2">
        <w:rPr>
          <w:rFonts w:ascii="Arial" w:eastAsia="Times New Roman" w:hAnsi="Arial" w:cs="Arial"/>
          <w:color w:val="000000"/>
          <w:sz w:val="22"/>
          <w:szCs w:val="22"/>
        </w:rPr>
        <w:t>MPAs placed along country borders could buffer against the degradation of management as stocks shift into new management jurisdictions. The protection offered by MPAs may provide more time for the development of the transboundary institutions and climate-adaptive management methods required to properly manage stocks under climate change.</w:t>
      </w:r>
      <w:commentRangeEnd w:id="93"/>
      <w:r w:rsidR="008C19E8">
        <w:rPr>
          <w:rStyle w:val="CommentReference"/>
        </w:rPr>
        <w:commentReference w:id="93"/>
      </w:r>
    </w:p>
    <w:p w14:paraId="47E789F3" w14:textId="77777777" w:rsidR="007B42F2" w:rsidRPr="007B42F2" w:rsidRDefault="007B42F2" w:rsidP="007B42F2">
      <w:pPr>
        <w:numPr>
          <w:ilvl w:val="0"/>
          <w:numId w:val="2"/>
        </w:numPr>
        <w:textAlignment w:val="baseline"/>
        <w:rPr>
          <w:rFonts w:ascii="Arial" w:eastAsia="Times New Roman" w:hAnsi="Arial" w:cs="Arial"/>
          <w:b/>
          <w:bCs/>
          <w:color w:val="000000"/>
          <w:sz w:val="22"/>
          <w:szCs w:val="22"/>
        </w:rPr>
      </w:pPr>
      <w:commentRangeStart w:id="94"/>
      <w:r w:rsidRPr="007B42F2">
        <w:rPr>
          <w:rFonts w:ascii="Arial" w:eastAsia="Times New Roman" w:hAnsi="Arial" w:cs="Arial"/>
          <w:b/>
          <w:bCs/>
          <w:color w:val="000000"/>
          <w:sz w:val="22"/>
          <w:szCs w:val="22"/>
        </w:rPr>
        <w:t>Build and enhance flexible, polycentric and nested, participatory co-management systems:</w:t>
      </w:r>
      <w:r w:rsidRPr="007B42F2">
        <w:rPr>
          <w:rFonts w:ascii="Arial" w:eastAsia="Times New Roman" w:hAnsi="Arial" w:cs="Arial"/>
          <w:color w:val="000000"/>
          <w:sz w:val="22"/>
          <w:szCs w:val="22"/>
        </w:rPr>
        <w:t xml:space="preserve"> Similarly to the way in which best-practice fisheries management can build climate-resilience even when not explicitly climate-focused, implementing “best-practice” co-management and governance systems can build system resilience to undesirable socio-ecological shifts and climate-driven inequities. Representative participatory decision-making systems help to ensure all impacted groups are considered in management thereby reducing drivers of inequity, and flexible, polycentric and nested co-management governance systems help to ensure management decisions match the scale of management challenges </w:t>
      </w:r>
      <w:commentRangeStart w:id="95"/>
      <w:r w:rsidRPr="007B42F2">
        <w:rPr>
          <w:rFonts w:ascii="Arial" w:eastAsia="Times New Roman" w:hAnsi="Arial" w:cs="Arial"/>
          <w:color w:val="000000"/>
          <w:sz w:val="22"/>
          <w:szCs w:val="22"/>
        </w:rPr>
        <w:t>(</w:t>
      </w:r>
      <w:r w:rsidRPr="007B42F2">
        <w:rPr>
          <w:rFonts w:ascii="Arial" w:eastAsia="Times New Roman" w:hAnsi="Arial" w:cs="Arial"/>
          <w:color w:val="FF0000"/>
          <w:sz w:val="22"/>
          <w:szCs w:val="22"/>
        </w:rPr>
        <w:t>CITE (Ostrom and others)</w:t>
      </w:r>
      <w:r w:rsidRPr="007B42F2">
        <w:rPr>
          <w:rFonts w:ascii="Arial" w:eastAsia="Times New Roman" w:hAnsi="Arial" w:cs="Arial"/>
          <w:color w:val="000000"/>
          <w:sz w:val="22"/>
          <w:szCs w:val="22"/>
        </w:rPr>
        <w:t>).</w:t>
      </w:r>
      <w:commentRangeEnd w:id="94"/>
      <w:r w:rsidR="008C19E8">
        <w:rPr>
          <w:rStyle w:val="CommentReference"/>
        </w:rPr>
        <w:commentReference w:id="94"/>
      </w:r>
      <w:commentRangeEnd w:id="95"/>
      <w:r w:rsidR="00CB07A2">
        <w:rPr>
          <w:rStyle w:val="CommentReference"/>
        </w:rPr>
        <w:commentReference w:id="95"/>
      </w:r>
    </w:p>
    <w:p w14:paraId="18A403A6" w14:textId="77777777" w:rsidR="007B42F2" w:rsidRPr="007B42F2" w:rsidRDefault="007B42F2" w:rsidP="007B42F2">
      <w:pPr>
        <w:numPr>
          <w:ilvl w:val="0"/>
          <w:numId w:val="2"/>
        </w:numPr>
        <w:textAlignment w:val="baseline"/>
        <w:rPr>
          <w:rFonts w:ascii="Arial" w:eastAsia="Times New Roman" w:hAnsi="Arial" w:cs="Arial"/>
          <w:color w:val="000000"/>
          <w:sz w:val="22"/>
          <w:szCs w:val="22"/>
        </w:rPr>
      </w:pPr>
      <w:commentRangeStart w:id="97"/>
      <w:commentRangeStart w:id="98"/>
      <w:r w:rsidRPr="007B42F2">
        <w:rPr>
          <w:rFonts w:ascii="Arial" w:eastAsia="Times New Roman" w:hAnsi="Arial" w:cs="Arial"/>
          <w:b/>
          <w:bCs/>
          <w:color w:val="000000"/>
          <w:sz w:val="22"/>
          <w:szCs w:val="22"/>
        </w:rPr>
        <w:t xml:space="preserve">Actively address disparities in the distribution of climate impacts that can cause or exacerbate inequity: </w:t>
      </w:r>
      <w:r w:rsidRPr="007B42F2">
        <w:rPr>
          <w:rFonts w:ascii="Arial" w:eastAsia="Times New Roman" w:hAnsi="Arial" w:cs="Arial"/>
          <w:color w:val="000000"/>
          <w:sz w:val="22"/>
          <w:szCs w:val="22"/>
        </w:rPr>
        <w:t>Identify existing issues of social vulnerability and differentiated access to power, knowledge and resources, and assess how they might change as the climate changes. Account for vulnerable groups’ need for a change of circumstance to avoid imbalances of power into the future. Prioritize the values and needs of dependent communities in fishery management decision-making, especially around allocation and access to resources.</w:t>
      </w:r>
      <w:commentRangeEnd w:id="97"/>
      <w:r w:rsidR="00422C8E">
        <w:rPr>
          <w:rStyle w:val="CommentReference"/>
        </w:rPr>
        <w:commentReference w:id="97"/>
      </w:r>
      <w:commentRangeEnd w:id="98"/>
      <w:r w:rsidR="00CB07A2">
        <w:rPr>
          <w:rStyle w:val="CommentReference"/>
        </w:rPr>
        <w:commentReference w:id="98"/>
      </w:r>
    </w:p>
    <w:p w14:paraId="672CBF02" w14:textId="77777777" w:rsidR="00C85237" w:rsidRDefault="00C85237"/>
    <w:sectPr w:rsidR="00C85237" w:rsidSect="005643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ena Ojea" w:date="2019-06-26T20:37:00Z" w:initials="EO">
    <w:p w14:paraId="56246DE5" w14:textId="5B14C50D" w:rsidR="00AB60E1" w:rsidRDefault="00AB60E1">
      <w:pPr>
        <w:pStyle w:val="CommentText"/>
      </w:pPr>
      <w:r>
        <w:rPr>
          <w:rStyle w:val="CommentReference"/>
        </w:rPr>
        <w:annotationRef/>
      </w:r>
      <w:r>
        <w:t xml:space="preserve">Missing reference to SSF and their </w:t>
      </w:r>
      <w:r w:rsidR="00D77B0B">
        <w:t>importance for subsistence economy and food sequrity</w:t>
      </w:r>
      <w:r>
        <w:t>?</w:t>
      </w:r>
    </w:p>
  </w:comment>
  <w:comment w:id="2" w:author="Ragnar Árnason" w:date="2019-06-20T15:55:00Z" w:initials="RÁ">
    <w:p w14:paraId="60410CBD" w14:textId="14C09FA2" w:rsidR="001220C8" w:rsidRDefault="001220C8">
      <w:pPr>
        <w:pStyle w:val="CommentText"/>
      </w:pPr>
      <w:r>
        <w:rPr>
          <w:rStyle w:val="CommentReference"/>
        </w:rPr>
        <w:annotationRef/>
      </w:r>
      <w:r>
        <w:t xml:space="preserve">I believe this is </w:t>
      </w:r>
      <w:r w:rsidR="00841C98">
        <w:t xml:space="preserve">within the group of </w:t>
      </w:r>
      <w:r>
        <w:t>food commodities and international trade</w:t>
      </w:r>
      <w:r w:rsidR="00841C98">
        <w:t xml:space="preserve"> not just trade</w:t>
      </w:r>
      <w:r>
        <w:t xml:space="preserve">. </w:t>
      </w:r>
    </w:p>
  </w:comment>
  <w:comment w:id="1" w:author="Ragnar Árnason" w:date="2019-06-20T15:57:00Z" w:initials="RÁ">
    <w:p w14:paraId="1E37B497" w14:textId="112E14E1" w:rsidR="001220C8" w:rsidRDefault="001220C8">
      <w:pPr>
        <w:pStyle w:val="CommentText"/>
      </w:pPr>
      <w:r>
        <w:rPr>
          <w:rStyle w:val="CommentReference"/>
        </w:rPr>
        <w:annotationRef/>
      </w:r>
      <w:r>
        <w:t xml:space="preserve">These are not facts but according to FAO estimates some of which (esp. labor in capture fisheries) are highly inaccurate. The text is should reflect this. </w:t>
      </w:r>
    </w:p>
  </w:comment>
  <w:comment w:id="3" w:author="Elena Ojea" w:date="2019-06-27T12:55:00Z" w:initials="EO">
    <w:p w14:paraId="573ADC3A" w14:textId="293AC904" w:rsidR="00EC1F4C" w:rsidRDefault="00EC1F4C">
      <w:pPr>
        <w:pStyle w:val="CommentText"/>
      </w:pPr>
      <w:r>
        <w:rPr>
          <w:rStyle w:val="CommentReference"/>
        </w:rPr>
        <w:annotationRef/>
      </w:r>
      <w:r>
        <w:t>Not dealt here but there is also direct impacts to the sector through the impacts of extreme events in fishing activity, days at sea etcetc. (Sumaila et al., 2011).</w:t>
      </w:r>
    </w:p>
  </w:comment>
  <w:comment w:id="4" w:author="Elena Ojea" w:date="2019-06-26T20:40:00Z" w:initials="EO">
    <w:p w14:paraId="0D6ADD50" w14:textId="1DF374AD" w:rsidR="00DB6A1C" w:rsidRDefault="00DB6A1C">
      <w:pPr>
        <w:pStyle w:val="CommentText"/>
      </w:pPr>
      <w:r>
        <w:rPr>
          <w:rStyle w:val="CommentReference"/>
        </w:rPr>
        <w:annotationRef/>
      </w:r>
      <w:r>
        <w:rPr>
          <w:rStyle w:val="CommentReference"/>
        </w:rPr>
        <w:t>Can include phenology changes too. See P</w:t>
      </w:r>
      <w:r w:rsidR="00D77B0B">
        <w:rPr>
          <w:rStyle w:val="CommentReference"/>
        </w:rPr>
        <w:t>o</w:t>
      </w:r>
      <w:r>
        <w:rPr>
          <w:rStyle w:val="CommentReference"/>
        </w:rPr>
        <w:t xml:space="preserve">loczanska et all </w:t>
      </w:r>
      <w:r w:rsidR="00D77B0B">
        <w:rPr>
          <w:rStyle w:val="CommentReference"/>
        </w:rPr>
        <w:t xml:space="preserve">2013; 2016 </w:t>
      </w:r>
      <w:r>
        <w:rPr>
          <w:rStyle w:val="CommentReference"/>
        </w:rPr>
        <w:t xml:space="preserve">for all marine </w:t>
      </w:r>
      <w:r w:rsidR="00261BE9">
        <w:rPr>
          <w:rStyle w:val="CommentReference"/>
        </w:rPr>
        <w:t>species including commercial.</w:t>
      </w:r>
    </w:p>
  </w:comment>
  <w:comment w:id="5" w:author="Ragnar Árnason" w:date="2019-06-20T16:00:00Z" w:initials="RÁ">
    <w:p w14:paraId="2FE3B3F0" w14:textId="5E0B5D84" w:rsidR="001220C8" w:rsidRDefault="001220C8">
      <w:pPr>
        <w:pStyle w:val="CommentText"/>
      </w:pPr>
      <w:r>
        <w:rPr>
          <w:rStyle w:val="CommentReference"/>
        </w:rPr>
        <w:annotationRef/>
      </w:r>
      <w:r>
        <w:t>Habitat is normally regarded as an environmental variable, not a biological one.</w:t>
      </w:r>
    </w:p>
  </w:comment>
  <w:comment w:id="6" w:author="Ragnar Árnason" w:date="2019-06-20T16:01:00Z" w:initials="RÁ">
    <w:p w14:paraId="750F77E7" w14:textId="0C3233FE" w:rsidR="001220C8" w:rsidRDefault="001220C8">
      <w:pPr>
        <w:pStyle w:val="CommentText"/>
      </w:pPr>
      <w:r>
        <w:rPr>
          <w:rStyle w:val="CommentReference"/>
        </w:rPr>
        <w:annotationRef/>
      </w:r>
      <w:r>
        <w:t>We also have parasitism and symbioism</w:t>
      </w:r>
    </w:p>
  </w:comment>
  <w:comment w:id="11" w:author="Elena Ojea" w:date="2019-06-27T11:58:00Z" w:initials="EO">
    <w:p w14:paraId="1FCFC753" w14:textId="39FF5A5D" w:rsidR="00D77B0B" w:rsidRDefault="00D77B0B">
      <w:pPr>
        <w:pStyle w:val="CommentText"/>
      </w:pPr>
      <w:r>
        <w:rPr>
          <w:rStyle w:val="CommentReference"/>
        </w:rPr>
        <w:annotationRef/>
      </w:r>
      <w:r>
        <w:t>I do think CC has direct impacts in life history like growth, phenology etc. not necessarily through habitat change as it reads now.</w:t>
      </w:r>
    </w:p>
  </w:comment>
  <w:comment w:id="12" w:author="Elena Ojea" w:date="2019-06-26T20:43:00Z" w:initials="EO">
    <w:p w14:paraId="1CA77C15" w14:textId="00FB012B" w:rsidR="00374267" w:rsidRDefault="00374267">
      <w:pPr>
        <w:pStyle w:val="CommentText"/>
      </w:pPr>
      <w:r>
        <w:rPr>
          <w:rStyle w:val="CommentReference"/>
        </w:rPr>
        <w:annotationRef/>
      </w:r>
      <w:r w:rsidR="00DF31BF">
        <w:rPr>
          <w:rStyle w:val="CommentReference"/>
        </w:rPr>
        <w:t>P</w:t>
      </w:r>
      <w:r w:rsidR="00D77B0B">
        <w:rPr>
          <w:rStyle w:val="CommentReference"/>
        </w:rPr>
        <w:t xml:space="preserve">phenology </w:t>
      </w:r>
      <w:r w:rsidR="00DF31BF">
        <w:rPr>
          <w:rStyle w:val="CommentReference"/>
        </w:rPr>
        <w:t>changes can go in the headline too</w:t>
      </w:r>
      <w:r w:rsidR="00D77B0B">
        <w:rPr>
          <w:rStyle w:val="CommentReference"/>
        </w:rPr>
        <w:t xml:space="preserve"> </w:t>
      </w:r>
      <w:r w:rsidR="00DF31BF">
        <w:rPr>
          <w:rStyle w:val="CommentReference"/>
        </w:rPr>
        <w:t>here too.</w:t>
      </w:r>
    </w:p>
  </w:comment>
  <w:comment w:id="16" w:author="Ragnar Árnason" w:date="2019-06-20T16:06:00Z" w:initials="RÁ">
    <w:p w14:paraId="3D97A811" w14:textId="5FC5BB60" w:rsidR="008056B9" w:rsidRDefault="008056B9">
      <w:pPr>
        <w:pStyle w:val="CommentText"/>
      </w:pPr>
      <w:r>
        <w:rPr>
          <w:rStyle w:val="CommentReference"/>
        </w:rPr>
        <w:annotationRef/>
      </w:r>
      <w:r>
        <w:t>Formally this is a unequivocal, general statement. I think there are many cases of environmental change which has enhanced recruitment of particular species.</w:t>
      </w:r>
    </w:p>
  </w:comment>
  <w:comment w:id="13" w:author="Ragnar Árnason" w:date="2019-06-20T16:08:00Z" w:initials="RÁ">
    <w:p w14:paraId="3FB23F1F" w14:textId="790459B6" w:rsidR="008056B9" w:rsidRDefault="008056B9">
      <w:pPr>
        <w:pStyle w:val="CommentText"/>
      </w:pPr>
      <w:r>
        <w:rPr>
          <w:rStyle w:val="CommentReference"/>
        </w:rPr>
        <w:annotationRef/>
      </w:r>
      <w:r>
        <w:t xml:space="preserve">These exclusively negative impacts are misleading and contradict a previous statements about the habitat impact going possibly both ways. I think the </w:t>
      </w:r>
      <w:r w:rsidR="00841C98">
        <w:t xml:space="preserve">preoccupation with </w:t>
      </w:r>
      <w:r>
        <w:t>the negative impacts probably reduces the credibility of th</w:t>
      </w:r>
      <w:r w:rsidR="00841C98">
        <w:t>is chapter</w:t>
      </w:r>
      <w:r>
        <w:t xml:space="preserve">. </w:t>
      </w:r>
    </w:p>
  </w:comment>
  <w:comment w:id="14" w:author="Elena Ojea" w:date="2019-06-27T12:02:00Z" w:initials="EO">
    <w:p w14:paraId="1068E64F" w14:textId="6806619F" w:rsidR="00BA477F" w:rsidRDefault="00BA477F">
      <w:pPr>
        <w:pStyle w:val="CommentText"/>
      </w:pPr>
      <w:r>
        <w:rPr>
          <w:rStyle w:val="CommentReference"/>
        </w:rPr>
        <w:annotationRef/>
      </w:r>
      <w:r>
        <w:t>I don’t think habitat goes here, but maybe we can mention that for some species impacts can increase productivity/have increased productivity to some extent. Some meta-analysis would be good as a reference with positive and negative impacts observed.</w:t>
      </w:r>
    </w:p>
  </w:comment>
  <w:comment w:id="17" w:author="Ragnar Árnason" w:date="2019-06-20T16:11:00Z" w:initials="RÁ">
    <w:p w14:paraId="6168013E" w14:textId="77777777" w:rsidR="008056B9" w:rsidRDefault="008056B9">
      <w:pPr>
        <w:pStyle w:val="CommentText"/>
      </w:pPr>
      <w:r>
        <w:rPr>
          <w:rStyle w:val="CommentReference"/>
        </w:rPr>
        <w:annotationRef/>
      </w:r>
      <w:r>
        <w:t xml:space="preserve">See above comment. </w:t>
      </w:r>
    </w:p>
    <w:p w14:paraId="4926130E" w14:textId="25A260CB" w:rsidR="008056B9" w:rsidRDefault="008056B9">
      <w:pPr>
        <w:pStyle w:val="CommentText"/>
      </w:pPr>
      <w:r>
        <w:t xml:space="preserve">Arctic climate impact assessment (2005) came to the conclusion that less extreme climate change would enhance arctic and subarctic fisheries. </w:t>
      </w:r>
    </w:p>
  </w:comment>
  <w:comment w:id="18" w:author="Elena Ojea" w:date="2019-06-27T12:04:00Z" w:initials="EO">
    <w:p w14:paraId="57DBFC0F" w14:textId="17A13369" w:rsidR="00BA477F" w:rsidRDefault="00BA477F">
      <w:pPr>
        <w:pStyle w:val="CommentText"/>
      </w:pPr>
      <w:r>
        <w:rPr>
          <w:rStyle w:val="CommentReference"/>
        </w:rPr>
        <w:annotationRef/>
      </w:r>
      <w:r>
        <w:t>We can go from the milder impacts in low emissions scenarios (in polar regions, but not in tropical) to the decreases projected under high emission scenarios. I agree we can show a broader picture.</w:t>
      </w:r>
    </w:p>
  </w:comment>
  <w:comment w:id="20" w:author="Ragnar Árnason" w:date="2019-06-20T16:14:00Z" w:initials="RÁ">
    <w:p w14:paraId="68344FBA" w14:textId="35CAB131" w:rsidR="008056B9" w:rsidRDefault="008056B9">
      <w:pPr>
        <w:pStyle w:val="CommentText"/>
      </w:pPr>
      <w:r>
        <w:t xml:space="preserve">What is almost certainly true is that alterations in the marine habitat </w:t>
      </w:r>
      <w:r w:rsidR="00981C15">
        <w:t xml:space="preserve">caused by CC </w:t>
      </w:r>
      <w:r>
        <w:t xml:space="preserve">will move fish concentrations around. </w:t>
      </w:r>
      <w:r>
        <w:rPr>
          <w:rStyle w:val="CommentReference"/>
        </w:rPr>
        <w:annotationRef/>
      </w:r>
    </w:p>
  </w:comment>
  <w:comment w:id="19" w:author="Elena Ojea" w:date="2019-06-27T12:05:00Z" w:initials="EO">
    <w:p w14:paraId="0686B22E" w14:textId="4D95B6B3" w:rsidR="00BA477F" w:rsidRDefault="00BA477F" w:rsidP="00BA477F">
      <w:pPr>
        <w:widowControl w:val="0"/>
        <w:autoSpaceDE w:val="0"/>
        <w:autoSpaceDN w:val="0"/>
        <w:adjustRightInd w:val="0"/>
        <w:spacing w:after="240" w:line="260" w:lineRule="atLeast"/>
        <w:rPr>
          <w:rFonts w:ascii="Times" w:hAnsi="Times" w:cs="Times"/>
        </w:rPr>
      </w:pPr>
      <w:r>
        <w:rPr>
          <w:rStyle w:val="CommentReference"/>
        </w:rPr>
        <w:annotationRef/>
      </w:r>
      <w:r>
        <w:rPr>
          <w:rFonts w:ascii="Times" w:hAnsi="Times" w:cs="Times"/>
          <w:sz w:val="22"/>
          <w:szCs w:val="22"/>
        </w:rPr>
        <w:t xml:space="preserve">Specific actions to adapt fisheries to these impacts include targeting sustainable &amp; age-diverse populations so that age structure and genetic diversity buffer against impacts, and adaptive management where institutions can experiment and learn from observed and monitored changed (Ojea et al., 2017). </w:t>
      </w:r>
    </w:p>
    <w:p w14:paraId="716710EF" w14:textId="7A3D7F5B" w:rsidR="00BA477F" w:rsidRDefault="00BA477F" w:rsidP="00BA477F">
      <w:pPr>
        <w:widowControl w:val="0"/>
        <w:autoSpaceDE w:val="0"/>
        <w:autoSpaceDN w:val="0"/>
        <w:adjustRightInd w:val="0"/>
        <w:spacing w:after="240" w:line="260" w:lineRule="atLeast"/>
        <w:rPr>
          <w:rFonts w:ascii="Times" w:hAnsi="Times" w:cs="Times"/>
        </w:rPr>
      </w:pPr>
    </w:p>
    <w:p w14:paraId="5B940263" w14:textId="3DC97424" w:rsidR="00BA477F" w:rsidRDefault="00BA477F" w:rsidP="00BA477F">
      <w:pPr>
        <w:widowControl w:val="0"/>
        <w:autoSpaceDE w:val="0"/>
        <w:autoSpaceDN w:val="0"/>
        <w:adjustRightInd w:val="0"/>
        <w:spacing w:after="240" w:line="260" w:lineRule="atLeast"/>
        <w:rPr>
          <w:rFonts w:ascii="Times" w:hAnsi="Times" w:cs="Times"/>
        </w:rPr>
      </w:pPr>
    </w:p>
    <w:p w14:paraId="0C7C7371" w14:textId="54BC86AA" w:rsidR="00BA477F" w:rsidRDefault="00BA477F" w:rsidP="00BA477F">
      <w:pPr>
        <w:widowControl w:val="0"/>
        <w:autoSpaceDE w:val="0"/>
        <w:autoSpaceDN w:val="0"/>
        <w:adjustRightInd w:val="0"/>
        <w:spacing w:after="240" w:line="260" w:lineRule="atLeast"/>
        <w:rPr>
          <w:rFonts w:ascii="Times" w:hAnsi="Times" w:cs="Times"/>
        </w:rPr>
      </w:pPr>
    </w:p>
    <w:p w14:paraId="1E3DF533" w14:textId="3A3132F3" w:rsidR="00BA477F" w:rsidRDefault="00BA477F">
      <w:pPr>
        <w:pStyle w:val="CommentText"/>
      </w:pPr>
    </w:p>
  </w:comment>
  <w:comment w:id="24" w:author="Ragnar Árnason" w:date="2019-06-20T16:16:00Z" w:initials="RÁ">
    <w:p w14:paraId="00B132F2" w14:textId="4834D10D" w:rsidR="00981C15" w:rsidRDefault="00981C15">
      <w:pPr>
        <w:pStyle w:val="CommentText"/>
      </w:pPr>
      <w:r>
        <w:rPr>
          <w:rStyle w:val="CommentReference"/>
        </w:rPr>
        <w:annotationRef/>
      </w:r>
      <w:r>
        <w:t xml:space="preserve">I would omit talking about equity in this context. (i) what is equitable is primarily in the eye of the beholder and (ii) </w:t>
      </w:r>
      <w:r w:rsidR="00841C98">
        <w:t xml:space="preserve">it is unclear what </w:t>
      </w:r>
      <w:r>
        <w:t>equitable management</w:t>
      </w:r>
      <w:r w:rsidR="00841C98">
        <w:t xml:space="preserve"> is?</w:t>
      </w:r>
      <w:r>
        <w:t xml:space="preserve"> </w:t>
      </w:r>
    </w:p>
  </w:comment>
  <w:comment w:id="25" w:author="Elena Ojea" w:date="2019-06-27T12:23:00Z" w:initials="EO">
    <w:p w14:paraId="7CAA28D5" w14:textId="7451AC6A" w:rsidR="00AA403F" w:rsidRDefault="00AA403F">
      <w:pPr>
        <w:pStyle w:val="CommentText"/>
      </w:pPr>
      <w:r>
        <w:rPr>
          <w:rStyle w:val="CommentReference"/>
        </w:rPr>
        <w:annotationRef/>
      </w:r>
      <w:r>
        <w:t>Maybe include sustainable? Is broader and it includes the concerns of overexploiting at the trailing edges.</w:t>
      </w:r>
    </w:p>
  </w:comment>
  <w:comment w:id="27" w:author="Ragnar Árnason" w:date="2019-06-20T16:19:00Z" w:initials="RÁ">
    <w:p w14:paraId="5C06F8D1" w14:textId="1342B91D" w:rsidR="00981C15" w:rsidRDefault="00981C15">
      <w:pPr>
        <w:pStyle w:val="CommentText"/>
      </w:pPr>
      <w:r>
        <w:rPr>
          <w:rStyle w:val="CommentReference"/>
        </w:rPr>
        <w:annotationRef/>
      </w:r>
      <w:r>
        <w:t xml:space="preserve">I think this assertion misses the main reason, i.e. that the stock </w:t>
      </w:r>
      <w:r w:rsidR="00841C98">
        <w:t xml:space="preserve">appeared </w:t>
      </w:r>
      <w:r>
        <w:t>in large quantit</w:t>
      </w:r>
      <w:r w:rsidR="00841C98">
        <w:t xml:space="preserve">ies </w:t>
      </w:r>
      <w:r>
        <w:t>in new EEZs. There is a real danger in this work to rely on few imperfect references. I think this chapter should try to avoid making assertions that are potentially misleading or even erroneous.</w:t>
      </w:r>
    </w:p>
  </w:comment>
  <w:comment w:id="28" w:author="Ragnar Árnason" w:date="2019-06-20T16:22:00Z" w:initials="RÁ">
    <w:p w14:paraId="27C75B0B" w14:textId="371A573E" w:rsidR="00981C15" w:rsidRDefault="00981C15">
      <w:pPr>
        <w:pStyle w:val="CommentText"/>
      </w:pPr>
      <w:r>
        <w:rPr>
          <w:rStyle w:val="CommentReference"/>
        </w:rPr>
        <w:annotationRef/>
      </w:r>
      <w:r>
        <w:t>Note that alterations in ocean currents, upwellings etc. may in some cases have the opposite impact</w:t>
      </w:r>
      <w:r w:rsidR="00841C98">
        <w:t>, i.e. moving concentrations away from the poles.</w:t>
      </w:r>
    </w:p>
  </w:comment>
  <w:comment w:id="30" w:author="Elena Ojea" w:date="2019-06-27T12:33:00Z" w:initials="EO">
    <w:p w14:paraId="7CB09A93" w14:textId="1E26E3E1" w:rsidR="00BC1394" w:rsidRDefault="00BC1394" w:rsidP="00BC1394">
      <w:pPr>
        <w:widowControl w:val="0"/>
        <w:autoSpaceDE w:val="0"/>
        <w:autoSpaceDN w:val="0"/>
        <w:adjustRightInd w:val="0"/>
        <w:spacing w:after="240" w:line="300" w:lineRule="atLeast"/>
        <w:rPr>
          <w:rFonts w:ascii="Times" w:hAnsi="Times" w:cs="Times"/>
        </w:rPr>
      </w:pPr>
      <w:r>
        <w:rPr>
          <w:rStyle w:val="CommentReference"/>
        </w:rPr>
        <w:annotationRef/>
      </w:r>
      <w:r>
        <w:t xml:space="preserve">If wanted, you can add to the responses that management regulations may be insufficient for shifting stocks such as marine reserves (Alexa </w:t>
      </w:r>
      <w:r>
        <w:rPr>
          <w:rFonts w:ascii="Helvetica" w:hAnsi="Helvetica" w:cs="Helvetica"/>
          <w:sz w:val="26"/>
          <w:szCs w:val="26"/>
        </w:rPr>
        <w:t xml:space="preserve">Fredston-Hermann et al., 2018) or TURFs for SSF, and fixed spatial qutas (Ojea et al., 2017).  </w:t>
      </w:r>
    </w:p>
    <w:p w14:paraId="4C858446" w14:textId="72DF5254" w:rsidR="00BC1394" w:rsidRDefault="00BC1394">
      <w:pPr>
        <w:pStyle w:val="CommentText"/>
      </w:pPr>
    </w:p>
  </w:comment>
  <w:comment w:id="31" w:author="Ragnar Árnason" w:date="2019-06-20T16:24:00Z" w:initials="RÁ">
    <w:p w14:paraId="4E3F7586" w14:textId="5F1AEBD1" w:rsidR="00981C15" w:rsidRDefault="00981C15">
      <w:pPr>
        <w:pStyle w:val="CommentText"/>
      </w:pPr>
      <w:r>
        <w:rPr>
          <w:rStyle w:val="CommentReference"/>
        </w:rPr>
        <w:annotationRef/>
      </w:r>
      <w:r>
        <w:t>See previous comment</w:t>
      </w:r>
    </w:p>
  </w:comment>
  <w:comment w:id="46" w:author="Elena Ojea" w:date="2019-06-27T12:39:00Z" w:initials="EO">
    <w:p w14:paraId="54DAEE92" w14:textId="1475A85C" w:rsidR="008A6BE1" w:rsidRDefault="008A6BE1">
      <w:pPr>
        <w:pStyle w:val="CommentText"/>
      </w:pPr>
      <w:r>
        <w:rPr>
          <w:rStyle w:val="CommentReference"/>
        </w:rPr>
        <w:annotationRef/>
      </w:r>
      <w:r>
        <w:t xml:space="preserve">I think winners and losers is misleading as “winners” can have productivity increases nut at the expense of communities composition change with no idea on the changes in functional traits in the ecposystems, or the impacts of invasive species etc. This becomes more eviden if you think in small scale fisheries. I could write this in detail with examples for example in Japan that Jorge Garcia </w:t>
      </w:r>
      <w:r w:rsidR="00181395">
        <w:t>molinos has if necessary where communities are not keeping up with tropicalization (ie. TURFS).</w:t>
      </w:r>
    </w:p>
  </w:comment>
  <w:comment w:id="43" w:author="Ragnar Árnason" w:date="2019-06-20T16:26:00Z" w:initials="RÁ">
    <w:p w14:paraId="6133EA06" w14:textId="676DD54A" w:rsidR="00C87812" w:rsidRDefault="00C87812">
      <w:pPr>
        <w:pStyle w:val="CommentText"/>
      </w:pPr>
      <w:r>
        <w:rPr>
          <w:rStyle w:val="CommentReference"/>
        </w:rPr>
        <w:annotationRef/>
      </w:r>
      <w:r>
        <w:t xml:space="preserve">The logic of this assertion warrants thought. If there is no overall impact on productivity, this implies that global fish stocks will be geo-politically more unequally distributed than before. Does that really make sense? </w:t>
      </w:r>
      <w:r w:rsidR="00841C98">
        <w:t xml:space="preserve">Does the opposite hold true if there is global cooling? </w:t>
      </w:r>
    </w:p>
  </w:comment>
  <w:comment w:id="47" w:author="Ragnar Árnason" w:date="2019-06-20T16:32:00Z" w:initials="RÁ">
    <w:p w14:paraId="6807BF14" w14:textId="3884A608" w:rsidR="00C87812" w:rsidRDefault="00C87812">
      <w:pPr>
        <w:pStyle w:val="CommentText"/>
      </w:pPr>
      <w:r>
        <w:rPr>
          <w:rStyle w:val="CommentReference"/>
        </w:rPr>
        <w:annotationRef/>
      </w:r>
      <w:r>
        <w:t>Is this an uncontroversial fact? Don’t think so. We can’t even accurately measure the MSY of stocks today let alone 80 years ago.  While MSY</w:t>
      </w:r>
      <w:r w:rsidR="00841C98">
        <w:t>s</w:t>
      </w:r>
      <w:r>
        <w:t xml:space="preserve"> may have declined, there have been many other factors at play other than ocean warming. </w:t>
      </w:r>
    </w:p>
  </w:comment>
  <w:comment w:id="52" w:author="Ragnar Árnason" w:date="2019-06-20T16:35:00Z" w:initials="RÁ">
    <w:p w14:paraId="7F9B9434" w14:textId="1D298C01" w:rsidR="00CB0323" w:rsidRDefault="00CB0323">
      <w:pPr>
        <w:pStyle w:val="CommentText"/>
      </w:pPr>
      <w:r>
        <w:t xml:space="preserve">While this may be true in terms of resilience, </w:t>
      </w:r>
      <w:r>
        <w:rPr>
          <w:rStyle w:val="CommentReference"/>
        </w:rPr>
        <w:annotationRef/>
      </w:r>
      <w:r>
        <w:t>the MSY impact is a pure biological factor</w:t>
      </w:r>
      <w:r w:rsidR="00841C98">
        <w:t>, i.e. a parameter of the biological growth function.</w:t>
      </w:r>
      <w:r>
        <w:t xml:space="preserve">. </w:t>
      </w:r>
    </w:p>
  </w:comment>
  <w:comment w:id="53" w:author="Ragnar Árnason" w:date="2019-06-20T16:37:00Z" w:initials="RÁ">
    <w:p w14:paraId="0A30E0B4" w14:textId="29422D3D" w:rsidR="00CB0323" w:rsidRDefault="00CB0323">
      <w:pPr>
        <w:pStyle w:val="CommentText"/>
      </w:pPr>
      <w:r>
        <w:rPr>
          <w:rStyle w:val="CommentReference"/>
        </w:rPr>
        <w:annotationRef/>
      </w:r>
      <w:r>
        <w:t xml:space="preserve">This seems to contradict the previous paragraph </w:t>
      </w:r>
      <w:r w:rsidR="00841C98">
        <w:t xml:space="preserve">which was </w:t>
      </w:r>
      <w:r>
        <w:t xml:space="preserve">stated as a fact.  </w:t>
      </w:r>
    </w:p>
  </w:comment>
  <w:comment w:id="54" w:author="Elena Ojea" w:date="2019-06-27T12:47:00Z" w:initials="EO">
    <w:p w14:paraId="3E0E9335" w14:textId="1330FC08" w:rsidR="00970B73" w:rsidRDefault="00970B73">
      <w:pPr>
        <w:pStyle w:val="CommentText"/>
      </w:pPr>
      <w:r>
        <w:rPr>
          <w:rStyle w:val="CommentReference"/>
        </w:rPr>
        <w:annotationRef/>
      </w:r>
      <w:r>
        <w:t>It is observed vs predicted so I think is reasonable as it is.</w:t>
      </w:r>
    </w:p>
  </w:comment>
  <w:comment w:id="55" w:author="Elena Ojea" w:date="2019-06-27T12:49:00Z" w:initials="EO">
    <w:p w14:paraId="594177A0" w14:textId="2408AA2B" w:rsidR="00970B73" w:rsidRDefault="00970B73">
      <w:pPr>
        <w:pStyle w:val="CommentText"/>
      </w:pPr>
      <w:r>
        <w:rPr>
          <w:rStyle w:val="CommentReference"/>
        </w:rPr>
        <w:annotationRef/>
      </w:r>
      <w:r>
        <w:t>I think the results of these two estudies are worth detailing as they are some of the few work done in economic impacts.</w:t>
      </w:r>
    </w:p>
  </w:comment>
  <w:comment w:id="56" w:author="Ragnar Árnason" w:date="2019-06-20T16:39:00Z" w:initials="RÁ">
    <w:p w14:paraId="39D31A49" w14:textId="1FCB9E33" w:rsidR="00CB0323" w:rsidRDefault="00CB0323">
      <w:pPr>
        <w:pStyle w:val="CommentText"/>
      </w:pPr>
      <w:r>
        <w:rPr>
          <w:rStyle w:val="CommentReference"/>
        </w:rPr>
        <w:annotationRef/>
      </w:r>
      <w:r>
        <w:t>This is not this simple. Commercial stock are a small minority of all stocks. If commercial stocks are enhanced</w:t>
      </w:r>
      <w:r w:rsidR="00841C98">
        <w:t>,</w:t>
      </w:r>
      <w:r>
        <w:t xml:space="preserve"> ecosystem responses will ensue with inevitably some other stocks declining which then will become less resilient with virtually unpredictable </w:t>
      </w:r>
      <w:r w:rsidR="00841C98">
        <w:t xml:space="preserve">dynamic </w:t>
      </w:r>
      <w:r>
        <w:t xml:space="preserve">ecosystem implications even for the stocks that </w:t>
      </w:r>
      <w:r w:rsidR="00841C98">
        <w:t xml:space="preserve">were initially </w:t>
      </w:r>
      <w:r>
        <w:t xml:space="preserve">rebuilt. </w:t>
      </w:r>
    </w:p>
  </w:comment>
  <w:comment w:id="57" w:author="Elena Ojea" w:date="2019-06-27T12:52:00Z" w:initials="EO">
    <w:p w14:paraId="177B8A1C" w14:textId="01448117" w:rsidR="00BF362A" w:rsidRDefault="00BF362A">
      <w:pPr>
        <w:pStyle w:val="CommentText"/>
      </w:pPr>
      <w:r>
        <w:rPr>
          <w:rStyle w:val="CommentReference"/>
        </w:rPr>
        <w:annotationRef/>
      </w:r>
      <w:r>
        <w:t>Maybe we can mention ecosystem-based management then? I think with EbM the consideration of the ecological complexities mentioned should be covered.</w:t>
      </w:r>
    </w:p>
  </w:comment>
  <w:comment w:id="60" w:author="Elena Ojea" w:date="2019-06-27T12:54:00Z" w:initials="EO">
    <w:p w14:paraId="5E2E1ADF" w14:textId="51CFF3EC" w:rsidR="001037B2" w:rsidRDefault="001037B2">
      <w:pPr>
        <w:pStyle w:val="CommentText"/>
      </w:pPr>
      <w:r>
        <w:rPr>
          <w:rStyle w:val="CommentReference"/>
        </w:rPr>
        <w:annotationRef/>
      </w:r>
      <w:r>
        <w:t xml:space="preserve">Adaptation at the community level would need increasing fishers adaptive capacity and reducing dependency, which can be done with improving assets, flexibility, organization and learning (Cinner et al., 2018). </w:t>
      </w:r>
    </w:p>
    <w:p w14:paraId="5FF41F6C" w14:textId="0D2D9CB2" w:rsidR="00F15A74" w:rsidRDefault="00F15A74">
      <w:pPr>
        <w:pStyle w:val="CommentText"/>
      </w:pPr>
      <w:r>
        <w:t>Can add more on this if necessary.</w:t>
      </w:r>
    </w:p>
    <w:p w14:paraId="5552AE43" w14:textId="77777777" w:rsidR="00F15A74" w:rsidRDefault="00F15A74">
      <w:pPr>
        <w:pStyle w:val="CommentText"/>
      </w:pPr>
    </w:p>
  </w:comment>
  <w:comment w:id="67" w:author="Elena Ojea" w:date="2019-06-27T13:00:00Z" w:initials="EO">
    <w:p w14:paraId="1CCDD2E8" w14:textId="1149F87E" w:rsidR="00BF1C1C" w:rsidRDefault="00BF1C1C">
      <w:pPr>
        <w:pStyle w:val="CommentText"/>
      </w:pPr>
      <w:r>
        <w:rPr>
          <w:rStyle w:val="CommentReference"/>
        </w:rPr>
        <w:annotationRef/>
      </w:r>
      <w:r>
        <w:t>I would say adapt not mitigate because CC is happening anyways. SO “could adapt to many of the negative impacts of CC”</w:t>
      </w:r>
    </w:p>
  </w:comment>
  <w:comment w:id="65" w:author="Ragnar Árnason" w:date="2019-06-20T16:43:00Z" w:initials="RÁ">
    <w:p w14:paraId="30BA2101" w14:textId="4725E592" w:rsidR="00CB0323" w:rsidRDefault="00CB0323">
      <w:pPr>
        <w:pStyle w:val="CommentText"/>
      </w:pPr>
      <w:r>
        <w:rPr>
          <w:rStyle w:val="CommentReference"/>
        </w:rPr>
        <w:annotationRef/>
      </w:r>
      <w:r>
        <w:t xml:space="preserve">Yes, but the biological productivity imposes an upper bound on what good management can achieve. </w:t>
      </w:r>
    </w:p>
  </w:comment>
  <w:comment w:id="66" w:author="Elena Ojea" w:date="2019-06-27T13:01:00Z" w:initials="EO">
    <w:p w14:paraId="5DCEAD3F" w14:textId="15C2D420" w:rsidR="00BF1C1C" w:rsidRDefault="00BF1C1C">
      <w:pPr>
        <w:pStyle w:val="CommentText"/>
      </w:pPr>
      <w:r>
        <w:rPr>
          <w:rStyle w:val="CommentReference"/>
        </w:rPr>
        <w:annotationRef/>
      </w:r>
      <w:r>
        <w:t>agree</w:t>
      </w:r>
    </w:p>
  </w:comment>
  <w:comment w:id="68" w:author="Elena Ojea" w:date="2019-06-27T15:06:00Z" w:initials="EO">
    <w:p w14:paraId="4DC5C99E" w14:textId="79380C7D" w:rsidR="000821A1" w:rsidRDefault="000821A1">
      <w:pPr>
        <w:pStyle w:val="CommentText"/>
      </w:pPr>
      <w:r>
        <w:rPr>
          <w:rStyle w:val="CommentReference"/>
        </w:rPr>
        <w:annotationRef/>
      </w:r>
      <w:r>
        <w:t>its not clear to me from this text how this analysis differs from Gaines et al., 2018. Maybe explaining the novelty first/need will help to understand the specific contribution of this study as results mimic those of the cited paper.</w:t>
      </w:r>
    </w:p>
  </w:comment>
  <w:comment w:id="69" w:author="Elena Ojea" w:date="2019-06-27T15:09:00Z" w:initials="EO">
    <w:p w14:paraId="594E1401" w14:textId="4BC5B202" w:rsidR="000821A1" w:rsidRDefault="000821A1">
      <w:pPr>
        <w:pStyle w:val="CommentText"/>
      </w:pPr>
      <w:r>
        <w:rPr>
          <w:rStyle w:val="CommentReference"/>
        </w:rPr>
        <w:annotationRef/>
      </w:r>
      <w:r>
        <w:t xml:space="preserve">I think an interesting policy scenario would be sustainable management now, and sustainable management in the future with no transboundary agreements. </w:t>
      </w:r>
    </w:p>
  </w:comment>
  <w:comment w:id="70" w:author="Ragnar Árnason" w:date="2019-06-20T16:46:00Z" w:initials="RÁ">
    <w:p w14:paraId="1D8BF674" w14:textId="35CB34BC" w:rsidR="00BC1260" w:rsidRDefault="00BC1260">
      <w:pPr>
        <w:pStyle w:val="CommentText"/>
      </w:pPr>
      <w:r>
        <w:rPr>
          <w:rStyle w:val="CommentReference"/>
        </w:rPr>
        <w:annotationRef/>
      </w:r>
      <w:r>
        <w:t xml:space="preserve">I think this is true. However, you do not need to base this on this unpublished reference. It is well established (numerous publications including the two Sunken Billions reports) that gains from improved global management are very large, so large that it can offset the reduction in productivity due to CC. However, the real point is that the gain from improved management will be less if CC has a negative impact on biological productivity and/or the global economy.  </w:t>
      </w:r>
    </w:p>
  </w:comment>
  <w:comment w:id="79" w:author="Erin" w:date="2019-06-19T11:28:00Z" w:initials="MOU">
    <w:p w14:paraId="506270B9" w14:textId="77777777" w:rsidR="007B42F2" w:rsidRPr="007B42F2" w:rsidRDefault="007B42F2" w:rsidP="007B42F2">
      <w:pPr>
        <w:rPr>
          <w:rFonts w:ascii="Times New Roman" w:eastAsia="Times New Roman" w:hAnsi="Times New Roman" w:cs="Times New Roman"/>
        </w:rPr>
      </w:pPr>
      <w:r>
        <w:rPr>
          <w:rStyle w:val="CommentReference"/>
        </w:rPr>
        <w:annotationRef/>
      </w:r>
      <w:r w:rsidRPr="007B42F2">
        <w:rPr>
          <w:rFonts w:ascii="Roboto" w:eastAsia="Times New Roman" w:hAnsi="Roboto" w:cs="Times New Roman"/>
          <w:color w:val="3C4043"/>
          <w:spacing w:val="3"/>
          <w:sz w:val="21"/>
          <w:szCs w:val="21"/>
          <w:shd w:val="clear" w:color="auto" w:fill="FFFFFF"/>
        </w:rPr>
        <w:t>Still need to add legend to figure showing % change in MSY and MSY</w:t>
      </w:r>
    </w:p>
    <w:p w14:paraId="6B8B5028" w14:textId="77777777" w:rsidR="007B42F2" w:rsidRDefault="007B42F2">
      <w:pPr>
        <w:pStyle w:val="CommentText"/>
      </w:pPr>
    </w:p>
  </w:comment>
  <w:comment w:id="80" w:author="Elena Ojea" w:date="2019-06-27T15:09:00Z" w:initials="EO">
    <w:p w14:paraId="764420E7" w14:textId="60E8AD52" w:rsidR="000821A1" w:rsidRDefault="000821A1">
      <w:pPr>
        <w:pStyle w:val="CommentText"/>
      </w:pPr>
      <w:r>
        <w:rPr>
          <w:rStyle w:val="CommentReference"/>
        </w:rPr>
        <w:annotationRef/>
      </w:r>
      <w:r>
        <w:t>Which ones not?</w:t>
      </w:r>
    </w:p>
  </w:comment>
  <w:comment w:id="81" w:author="Ragnar Árnason" w:date="2019-06-20T16:52:00Z" w:initials="RÁ">
    <w:p w14:paraId="577A8A42" w14:textId="6A3DDFC4" w:rsidR="00BC1260" w:rsidRDefault="00BC1260">
      <w:pPr>
        <w:pStyle w:val="CommentText"/>
      </w:pPr>
      <w:r>
        <w:rPr>
          <w:rStyle w:val="CommentReference"/>
        </w:rPr>
        <w:annotationRef/>
      </w:r>
      <w:r>
        <w:t>This first point is not nearly as important as point 2</w:t>
      </w:r>
    </w:p>
  </w:comment>
  <w:comment w:id="82" w:author="Elena Ojea" w:date="2019-06-27T15:10:00Z" w:initials="EO">
    <w:p w14:paraId="7A4AD043" w14:textId="6EDAE486" w:rsidR="000821A1" w:rsidRDefault="000821A1">
      <w:pPr>
        <w:pStyle w:val="CommentText"/>
      </w:pPr>
      <w:r>
        <w:rPr>
          <w:rStyle w:val="CommentReference"/>
        </w:rPr>
        <w:annotationRef/>
      </w:r>
      <w:r>
        <w:t>I agree, this is new in the section and should go later as is not the key lesson learn or implication of results. You can mention reducing other pressures before in adaptation responses and it will make stronger the point here.</w:t>
      </w:r>
    </w:p>
  </w:comment>
  <w:comment w:id="83" w:author="Ragnar Árnason" w:date="2019-06-20T16:54:00Z" w:initials="RÁ">
    <w:p w14:paraId="47E0A41D" w14:textId="65C7A27A" w:rsidR="00BC1260" w:rsidRDefault="00BC1260">
      <w:pPr>
        <w:pStyle w:val="CommentText"/>
      </w:pPr>
      <w:r>
        <w:rPr>
          <w:rStyle w:val="CommentReference"/>
        </w:rPr>
        <w:annotationRef/>
      </w:r>
      <w:r>
        <w:t xml:space="preserve">These are useful but far from the key aspects of good fisheries management, which are the various forms of strong user rights in fisheries. </w:t>
      </w:r>
      <w:r w:rsidR="008C19E8">
        <w:t xml:space="preserve">In fact, it can be argued that what is mentioned cannot be implemented in many fisheries unless strong user rights prevail. </w:t>
      </w:r>
    </w:p>
  </w:comment>
  <w:comment w:id="84" w:author="Ragnar Árnason" w:date="2019-06-20T16:53:00Z" w:initials="RÁ">
    <w:p w14:paraId="62BE54FE" w14:textId="131EF20A" w:rsidR="00BC1260" w:rsidRDefault="00BC1260">
      <w:pPr>
        <w:pStyle w:val="CommentText"/>
      </w:pPr>
      <w:r>
        <w:rPr>
          <w:rStyle w:val="CommentReference"/>
        </w:rPr>
        <w:annotationRef/>
      </w:r>
      <w:r>
        <w:t>These two statements are essentially the same</w:t>
      </w:r>
    </w:p>
  </w:comment>
  <w:comment w:id="91" w:author="Elena Ojea" w:date="2019-06-27T15:17:00Z" w:initials="EO">
    <w:p w14:paraId="72F0B0B4" w14:textId="46092A2F" w:rsidR="00561143" w:rsidRDefault="00561143">
      <w:pPr>
        <w:pStyle w:val="CommentText"/>
      </w:pPr>
      <w:r>
        <w:rPr>
          <w:rStyle w:val="CommentReference"/>
        </w:rPr>
        <w:annotationRef/>
      </w:r>
      <w:r>
        <w:t xml:space="preserve">What does this mean? </w:t>
      </w:r>
      <w:r w:rsidR="00CB07A2">
        <w:t>Is it related to recommendation 6? I suggest linking them</w:t>
      </w:r>
      <w:r>
        <w:t>.</w:t>
      </w:r>
    </w:p>
  </w:comment>
  <w:comment w:id="90" w:author="Ragnar Árnason" w:date="2019-06-20T16:58:00Z" w:initials="RÁ">
    <w:p w14:paraId="3DE67224" w14:textId="5ABB9AAB" w:rsidR="008C19E8" w:rsidRDefault="008C19E8">
      <w:pPr>
        <w:pStyle w:val="CommentText"/>
      </w:pPr>
      <w:r>
        <w:rPr>
          <w:rStyle w:val="CommentReference"/>
        </w:rPr>
        <w:annotationRef/>
      </w:r>
      <w:r>
        <w:t xml:space="preserve">While I think these are good point, they are overly biologically oriented, ignoring that fisheries management is first and foremost people management and the aim is to maximize human benefits. </w:t>
      </w:r>
    </w:p>
  </w:comment>
  <w:comment w:id="92" w:author="Ragnar Árnason" w:date="2019-06-20T16:59:00Z" w:initials="RÁ">
    <w:p w14:paraId="6A2978FF" w14:textId="6A4F295D" w:rsidR="008C19E8" w:rsidRDefault="008C19E8">
      <w:pPr>
        <w:pStyle w:val="CommentText"/>
      </w:pPr>
      <w:r>
        <w:rPr>
          <w:rStyle w:val="CommentReference"/>
        </w:rPr>
        <w:annotationRef/>
      </w:r>
      <w:r>
        <w:t>Again the key is to promote the political cooperation to deal with the changes. What is listed is the information and means to achieve collective aims assuming co-operation prevails.</w:t>
      </w:r>
    </w:p>
  </w:comment>
  <w:comment w:id="93" w:author="Ragnar Árnason" w:date="2019-06-20T17:01:00Z" w:initials="RÁ">
    <w:p w14:paraId="79F2C780" w14:textId="61D074D8" w:rsidR="008C19E8" w:rsidRDefault="008C19E8">
      <w:pPr>
        <w:pStyle w:val="CommentText"/>
      </w:pPr>
      <w:r>
        <w:rPr>
          <w:rStyle w:val="CommentReference"/>
        </w:rPr>
        <w:annotationRef/>
      </w:r>
      <w:r>
        <w:t>I have serious doubt about the use of MPAs for this purpose. If international cooperation prevails (and it is necessary), MPAs ae almost surely not the most effective way to achieve the objectives. As a part of an inferior solution (2</w:t>
      </w:r>
      <w:r w:rsidRPr="008C19E8">
        <w:rPr>
          <w:vertAlign w:val="superscript"/>
        </w:rPr>
        <w:t>nd</w:t>
      </w:r>
      <w:r>
        <w:t>, 3</w:t>
      </w:r>
      <w:r w:rsidRPr="008C19E8">
        <w:rPr>
          <w:vertAlign w:val="superscript"/>
        </w:rPr>
        <w:t>rd</w:t>
      </w:r>
      <w:r>
        <w:t xml:space="preserve"> best) MPAs may have a more important role to play   </w:t>
      </w:r>
    </w:p>
  </w:comment>
  <w:comment w:id="94" w:author="Ragnar Árnason" w:date="2019-06-20T17:04:00Z" w:initials="RÁ">
    <w:p w14:paraId="151F5EDC" w14:textId="0B371A60" w:rsidR="008C19E8" w:rsidRDefault="008C19E8">
      <w:pPr>
        <w:pStyle w:val="CommentText"/>
      </w:pPr>
      <w:r>
        <w:rPr>
          <w:rStyle w:val="CommentReference"/>
        </w:rPr>
        <w:annotationRef/>
      </w:r>
      <w:r>
        <w:t xml:space="preserve">Precisely. But the key here is to forge the necessary co-operation, not to design the mechanism of the co-operation. </w:t>
      </w:r>
    </w:p>
  </w:comment>
  <w:comment w:id="95" w:author="Elena Ojea" w:date="2019-06-27T15:19:00Z" w:initials="EO">
    <w:p w14:paraId="68A421F8" w14:textId="63E5C768" w:rsidR="00CB07A2" w:rsidRDefault="00CB07A2">
      <w:pPr>
        <w:pStyle w:val="CommentText"/>
      </w:pPr>
      <w:r>
        <w:rPr>
          <w:rStyle w:val="CommentReference"/>
        </w:rPr>
        <w:annotationRef/>
      </w:r>
      <w:r>
        <w:t xml:space="preserve">I think this is more targeted to SSF and communities than industrial fishing but is necessary.  Can cite </w:t>
      </w:r>
      <w:r w:rsidR="007806D0">
        <w:t>Gutierrez</w:t>
      </w:r>
      <w:bookmarkStart w:id="96" w:name="_GoBack"/>
      <w:bookmarkEnd w:id="96"/>
      <w:r>
        <w:t xml:space="preserve"> co-management paper PNAS.</w:t>
      </w:r>
    </w:p>
  </w:comment>
  <w:comment w:id="97" w:author="Ragnar Árnason" w:date="2019-06-20T17:05:00Z" w:initials="RÁ">
    <w:p w14:paraId="0E8612AA" w14:textId="3FA3A3BA" w:rsidR="00422C8E" w:rsidRDefault="00422C8E">
      <w:pPr>
        <w:pStyle w:val="CommentText"/>
      </w:pPr>
      <w:r>
        <w:t>Morally c</w:t>
      </w:r>
      <w:r>
        <w:rPr>
          <w:rStyle w:val="CommentReference"/>
        </w:rPr>
        <w:annotationRef/>
      </w:r>
      <w:r>
        <w:t>omme</w:t>
      </w:r>
      <w:r w:rsidR="00626118">
        <w:t>ndable, but why is it necessary?</w:t>
      </w:r>
      <w:r>
        <w:t xml:space="preserve"> Perhaps you want to argue that it will not be possible to adjust to CC without an equitable sharing of the burdens and the benefits. That would be logical. I however, doubt </w:t>
      </w:r>
      <w:r w:rsidR="00626118">
        <w:t xml:space="preserve">its </w:t>
      </w:r>
      <w:r>
        <w:t xml:space="preserve">empirical veracity. </w:t>
      </w:r>
    </w:p>
  </w:comment>
  <w:comment w:id="98" w:author="Elena Ojea" w:date="2019-06-27T15:20:00Z" w:initials="EO">
    <w:p w14:paraId="1B52A160" w14:textId="09054AB3" w:rsidR="00CB07A2" w:rsidRDefault="00CB07A2">
      <w:pPr>
        <w:pStyle w:val="CommentText"/>
      </w:pPr>
      <w:r>
        <w:rPr>
          <w:rStyle w:val="CommentReference"/>
        </w:rPr>
        <w:annotationRef/>
      </w:r>
      <w:r>
        <w:t xml:space="preserve">As climate change is expected to increase vulnerability of communities, I think measures in this direction are necessary, specially in developing tropic countries and small islands. Can cite some work on fisheries vulnerability to CC.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46DE5" w15:done="0"/>
  <w15:commentEx w15:paraId="60410CBD" w15:done="0"/>
  <w15:commentEx w15:paraId="1E37B497" w15:done="0"/>
  <w15:commentEx w15:paraId="573ADC3A" w15:done="0"/>
  <w15:commentEx w15:paraId="0D6ADD50" w15:done="0"/>
  <w15:commentEx w15:paraId="2FE3B3F0" w15:done="0"/>
  <w15:commentEx w15:paraId="750F77E7" w15:done="0"/>
  <w15:commentEx w15:paraId="1FCFC753" w15:done="0"/>
  <w15:commentEx w15:paraId="1CA77C15" w15:done="0"/>
  <w15:commentEx w15:paraId="3D97A811" w15:done="0"/>
  <w15:commentEx w15:paraId="3FB23F1F" w15:done="0"/>
  <w15:commentEx w15:paraId="1068E64F" w15:paraIdParent="3FB23F1F" w15:done="0"/>
  <w15:commentEx w15:paraId="4926130E" w15:done="0"/>
  <w15:commentEx w15:paraId="57DBFC0F" w15:paraIdParent="4926130E" w15:done="0"/>
  <w15:commentEx w15:paraId="68344FBA" w15:done="0"/>
  <w15:commentEx w15:paraId="1E3DF533" w15:done="0"/>
  <w15:commentEx w15:paraId="00B132F2" w15:done="0"/>
  <w15:commentEx w15:paraId="7CAA28D5" w15:paraIdParent="00B132F2" w15:done="0"/>
  <w15:commentEx w15:paraId="5C06F8D1" w15:done="0"/>
  <w15:commentEx w15:paraId="27C75B0B" w15:done="0"/>
  <w15:commentEx w15:paraId="4C858446" w15:done="0"/>
  <w15:commentEx w15:paraId="4E3F7586" w15:done="0"/>
  <w15:commentEx w15:paraId="54DAEE92" w15:done="0"/>
  <w15:commentEx w15:paraId="6133EA06" w15:done="0"/>
  <w15:commentEx w15:paraId="6807BF14" w15:done="0"/>
  <w15:commentEx w15:paraId="7F9B9434" w15:done="0"/>
  <w15:commentEx w15:paraId="0A30E0B4" w15:done="0"/>
  <w15:commentEx w15:paraId="3E0E9335" w15:paraIdParent="0A30E0B4" w15:done="0"/>
  <w15:commentEx w15:paraId="594177A0" w15:done="0"/>
  <w15:commentEx w15:paraId="39D31A49" w15:done="0"/>
  <w15:commentEx w15:paraId="177B8A1C" w15:paraIdParent="39D31A49" w15:done="0"/>
  <w15:commentEx w15:paraId="5552AE43" w15:done="0"/>
  <w15:commentEx w15:paraId="1CCDD2E8" w15:done="0"/>
  <w15:commentEx w15:paraId="30BA2101" w15:done="0"/>
  <w15:commentEx w15:paraId="5DCEAD3F" w15:paraIdParent="30BA2101" w15:done="0"/>
  <w15:commentEx w15:paraId="4DC5C99E" w15:done="0"/>
  <w15:commentEx w15:paraId="594E1401" w15:done="0"/>
  <w15:commentEx w15:paraId="1D8BF674" w15:done="0"/>
  <w15:commentEx w15:paraId="6B8B5028" w15:done="0"/>
  <w15:commentEx w15:paraId="764420E7" w15:done="0"/>
  <w15:commentEx w15:paraId="577A8A42" w15:done="0"/>
  <w15:commentEx w15:paraId="7A4AD043" w15:done="0"/>
  <w15:commentEx w15:paraId="47E0A41D" w15:done="0"/>
  <w15:commentEx w15:paraId="62BE54FE" w15:done="0"/>
  <w15:commentEx w15:paraId="72F0B0B4" w15:done="0"/>
  <w15:commentEx w15:paraId="3DE67224" w15:done="0"/>
  <w15:commentEx w15:paraId="6A2978FF" w15:done="0"/>
  <w15:commentEx w15:paraId="79F2C780" w15:done="0"/>
  <w15:commentEx w15:paraId="151F5EDC" w15:done="0"/>
  <w15:commentEx w15:paraId="68A421F8" w15:done="0"/>
  <w15:commentEx w15:paraId="0E8612AA" w15:done="0"/>
  <w15:commentEx w15:paraId="1B52A160" w15:paraIdParent="0E8612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8B5028" w16cid:durableId="20B49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boto">
    <w:altName w:val="Times New Roman"/>
    <w:charset w:val="01"/>
    <w:family w:val="roman"/>
    <w:pitch w:val="variable"/>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A75CF"/>
    <w:multiLevelType w:val="multilevel"/>
    <w:tmpl w:val="9AC88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ena Ojea">
    <w15:presenceInfo w15:providerId="None" w15:userId="Elena Ojea"/>
  </w15:person>
  <w15:person w15:author="Ragnar Árnason">
    <w15:presenceInfo w15:providerId="None" w15:userId="Ragnar Árnason"/>
  </w15:person>
  <w15:person w15:author="Erin">
    <w15:presenceInfo w15:providerId="None" w15:userId="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F2"/>
    <w:rsid w:val="000821A1"/>
    <w:rsid w:val="000C4C12"/>
    <w:rsid w:val="001037B2"/>
    <w:rsid w:val="001220C8"/>
    <w:rsid w:val="00181395"/>
    <w:rsid w:val="00246ACC"/>
    <w:rsid w:val="00261BE9"/>
    <w:rsid w:val="00374267"/>
    <w:rsid w:val="00422C8E"/>
    <w:rsid w:val="00561143"/>
    <w:rsid w:val="00564339"/>
    <w:rsid w:val="00626118"/>
    <w:rsid w:val="006632F3"/>
    <w:rsid w:val="007806D0"/>
    <w:rsid w:val="007B42F2"/>
    <w:rsid w:val="008056B9"/>
    <w:rsid w:val="00841C98"/>
    <w:rsid w:val="008A6BE1"/>
    <w:rsid w:val="008C19E8"/>
    <w:rsid w:val="00970B73"/>
    <w:rsid w:val="00981C15"/>
    <w:rsid w:val="00AA403F"/>
    <w:rsid w:val="00AB60E1"/>
    <w:rsid w:val="00BA477F"/>
    <w:rsid w:val="00BC1260"/>
    <w:rsid w:val="00BC1394"/>
    <w:rsid w:val="00BF1C1C"/>
    <w:rsid w:val="00BF362A"/>
    <w:rsid w:val="00C85237"/>
    <w:rsid w:val="00C87812"/>
    <w:rsid w:val="00CB0323"/>
    <w:rsid w:val="00CB07A2"/>
    <w:rsid w:val="00D77B0B"/>
    <w:rsid w:val="00DB6A1C"/>
    <w:rsid w:val="00DF31BF"/>
    <w:rsid w:val="00EC1F4C"/>
    <w:rsid w:val="00F15A74"/>
    <w:rsid w:val="00FD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9E30"/>
  <w15:chartTrackingRefBased/>
  <w15:docId w15:val="{797AB557-319A-5347-B8A1-8B287FEC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42F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42F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42F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2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42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42F2"/>
    <w:rPr>
      <w:rFonts w:ascii="Times New Roman" w:eastAsia="Times New Roman" w:hAnsi="Times New Roman" w:cs="Times New Roman"/>
      <w:b/>
      <w:bCs/>
    </w:rPr>
  </w:style>
  <w:style w:type="paragraph" w:styleId="NormalWeb">
    <w:name w:val="Normal (Web)"/>
    <w:basedOn w:val="Normal"/>
    <w:uiPriority w:val="99"/>
    <w:semiHidden/>
    <w:unhideWhenUsed/>
    <w:rsid w:val="007B42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B42F2"/>
    <w:rPr>
      <w:color w:val="0000FF"/>
      <w:u w:val="single"/>
    </w:rPr>
  </w:style>
  <w:style w:type="character" w:styleId="CommentReference">
    <w:name w:val="annotation reference"/>
    <w:basedOn w:val="DefaultParagraphFont"/>
    <w:uiPriority w:val="99"/>
    <w:semiHidden/>
    <w:unhideWhenUsed/>
    <w:rsid w:val="007B42F2"/>
    <w:rPr>
      <w:sz w:val="16"/>
      <w:szCs w:val="16"/>
    </w:rPr>
  </w:style>
  <w:style w:type="paragraph" w:styleId="CommentText">
    <w:name w:val="annotation text"/>
    <w:basedOn w:val="Normal"/>
    <w:link w:val="CommentTextChar"/>
    <w:uiPriority w:val="99"/>
    <w:semiHidden/>
    <w:unhideWhenUsed/>
    <w:rsid w:val="007B42F2"/>
    <w:rPr>
      <w:sz w:val="20"/>
      <w:szCs w:val="20"/>
    </w:rPr>
  </w:style>
  <w:style w:type="character" w:customStyle="1" w:styleId="CommentTextChar">
    <w:name w:val="Comment Text Char"/>
    <w:basedOn w:val="DefaultParagraphFont"/>
    <w:link w:val="CommentText"/>
    <w:uiPriority w:val="99"/>
    <w:semiHidden/>
    <w:rsid w:val="007B42F2"/>
    <w:rPr>
      <w:sz w:val="20"/>
      <w:szCs w:val="20"/>
    </w:rPr>
  </w:style>
  <w:style w:type="paragraph" w:styleId="CommentSubject">
    <w:name w:val="annotation subject"/>
    <w:basedOn w:val="CommentText"/>
    <w:next w:val="CommentText"/>
    <w:link w:val="CommentSubjectChar"/>
    <w:uiPriority w:val="99"/>
    <w:semiHidden/>
    <w:unhideWhenUsed/>
    <w:rsid w:val="007B42F2"/>
    <w:rPr>
      <w:b/>
      <w:bCs/>
    </w:rPr>
  </w:style>
  <w:style w:type="character" w:customStyle="1" w:styleId="CommentSubjectChar">
    <w:name w:val="Comment Subject Char"/>
    <w:basedOn w:val="CommentTextChar"/>
    <w:link w:val="CommentSubject"/>
    <w:uiPriority w:val="99"/>
    <w:semiHidden/>
    <w:rsid w:val="007B42F2"/>
    <w:rPr>
      <w:b/>
      <w:bCs/>
      <w:sz w:val="20"/>
      <w:szCs w:val="20"/>
    </w:rPr>
  </w:style>
  <w:style w:type="paragraph" w:styleId="BalloonText">
    <w:name w:val="Balloon Text"/>
    <w:basedOn w:val="Normal"/>
    <w:link w:val="BalloonTextChar"/>
    <w:uiPriority w:val="99"/>
    <w:semiHidden/>
    <w:unhideWhenUsed/>
    <w:rsid w:val="007B42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42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68277">
      <w:bodyDiv w:val="1"/>
      <w:marLeft w:val="0"/>
      <w:marRight w:val="0"/>
      <w:marTop w:val="0"/>
      <w:marBottom w:val="0"/>
      <w:divBdr>
        <w:top w:val="none" w:sz="0" w:space="0" w:color="auto"/>
        <w:left w:val="none" w:sz="0" w:space="0" w:color="auto"/>
        <w:bottom w:val="none" w:sz="0" w:space="0" w:color="auto"/>
        <w:right w:val="none" w:sz="0" w:space="0" w:color="auto"/>
      </w:divBdr>
    </w:div>
    <w:div w:id="113236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sfg-ucsb.shinyapps.io/fishcast2/" TargetMode="Externa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2854</Words>
  <Characters>16272</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Elena Ojea</cp:lastModifiedBy>
  <cp:revision>31</cp:revision>
  <cp:lastPrinted>2019-06-20T15:48:00Z</cp:lastPrinted>
  <dcterms:created xsi:type="dcterms:W3CDTF">2019-06-21T17:47:00Z</dcterms:created>
  <dcterms:modified xsi:type="dcterms:W3CDTF">2019-06-27T13:27:00Z</dcterms:modified>
</cp:coreProperties>
</file>