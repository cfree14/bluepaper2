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DB9E0" w14:textId="77777777" w:rsidR="0055071F" w:rsidRPr="0055071F" w:rsidRDefault="0055071F" w:rsidP="0055071F">
      <w:pPr>
        <w:spacing w:before="360" w:after="120"/>
        <w:outlineLvl w:val="1"/>
        <w:rPr>
          <w:rFonts w:ascii="Times New Roman" w:eastAsia="Times New Roman" w:hAnsi="Times New Roman" w:cs="Times New Roman"/>
          <w:b/>
          <w:bCs/>
          <w:sz w:val="36"/>
          <w:szCs w:val="36"/>
        </w:rPr>
      </w:pPr>
      <w:r w:rsidRPr="0055071F">
        <w:rPr>
          <w:rFonts w:ascii="Arial" w:eastAsia="Times New Roman" w:hAnsi="Arial" w:cs="Arial"/>
          <w:color w:val="000000"/>
          <w:sz w:val="32"/>
          <w:szCs w:val="32"/>
        </w:rPr>
        <w:t>3. The range of ocean influences of climate change</w:t>
      </w:r>
    </w:p>
    <w:p w14:paraId="1950A456" w14:textId="486D42D0"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rPr>
        <w:t xml:space="preserve">Anthropogenic climate change, driven by the exponential increase in emissions of </w:t>
      </w:r>
      <w:r w:rsidRPr="0055071F">
        <w:rPr>
          <w:rFonts w:ascii="Arial" w:eastAsia="Times New Roman" w:hAnsi="Arial" w:cs="Arial"/>
          <w:color w:val="000000"/>
          <w:sz w:val="22"/>
          <w:szCs w:val="22"/>
          <w:shd w:val="clear" w:color="auto" w:fill="FFFF00"/>
        </w:rPr>
        <w:t>greenhouse gasses (GHGs)</w:t>
      </w:r>
      <w:r w:rsidRPr="0055071F">
        <w:rPr>
          <w:rFonts w:ascii="Arial" w:eastAsia="Times New Roman" w:hAnsi="Arial" w:cs="Arial"/>
          <w:color w:val="000000"/>
          <w:sz w:val="22"/>
          <w:szCs w:val="22"/>
        </w:rPr>
        <w:t xml:space="preserve"> since the industrial revolution, is altering ocean climate, chemistry, circulatory patterns, sea level, and ice distribution with critical impacts on habitats, biotic productivity, and community assemblages </w:t>
      </w:r>
      <w:r w:rsidRPr="0055071F">
        <w:rPr>
          <w:rFonts w:ascii="Calibri" w:eastAsia="Times New Roman" w:hAnsi="Calibri" w:cs="Calibri"/>
          <w:color w:val="000000"/>
          <w:sz w:val="22"/>
          <w:szCs w:val="22"/>
        </w:rPr>
        <w:t>(Barange, 2018; Gattuso et al., 2015)</w:t>
      </w:r>
      <w:r w:rsidRPr="0055071F">
        <w:rPr>
          <w:rFonts w:ascii="Arial" w:eastAsia="Times New Roman" w:hAnsi="Arial" w:cs="Arial"/>
          <w:color w:val="000000"/>
          <w:sz w:val="22"/>
          <w:szCs w:val="22"/>
        </w:rPr>
        <w:t xml:space="preserve">. Unprecedented changes are already occurring across all latitudes </w:t>
      </w:r>
      <w:r w:rsidRPr="0055071F">
        <w:rPr>
          <w:rFonts w:ascii="Calibri" w:eastAsia="Times New Roman" w:hAnsi="Calibri" w:cs="Calibri"/>
          <w:color w:val="000000"/>
          <w:sz w:val="22"/>
          <w:szCs w:val="22"/>
        </w:rPr>
        <w:t>(Barange, 2018; Gattuso et al., 2015)</w:t>
      </w:r>
      <w:r w:rsidRPr="0055071F">
        <w:rPr>
          <w:rFonts w:ascii="Arial" w:eastAsia="Times New Roman" w:hAnsi="Arial" w:cs="Arial"/>
          <w:color w:val="000000"/>
          <w:sz w:val="22"/>
          <w:szCs w:val="22"/>
        </w:rPr>
        <w:t xml:space="preserve"> with high risk of negative impacts to many ocean organisms, ecosystems, and services expected before the end of this century </w:t>
      </w:r>
      <w:r w:rsidRPr="0055071F">
        <w:rPr>
          <w:rFonts w:ascii="Calibri" w:eastAsia="Times New Roman" w:hAnsi="Calibri" w:cs="Calibri"/>
          <w:color w:val="000000"/>
          <w:sz w:val="22"/>
          <w:szCs w:val="22"/>
        </w:rPr>
        <w:t>(Gattuso et al., 2015)</w:t>
      </w:r>
      <w:r w:rsidRPr="0055071F">
        <w:rPr>
          <w:rFonts w:ascii="Arial" w:eastAsia="Times New Roman" w:hAnsi="Arial" w:cs="Arial"/>
          <w:color w:val="000000"/>
          <w:sz w:val="22"/>
          <w:szCs w:val="22"/>
        </w:rPr>
        <w:t>. These impacts are likely to have dramatic consequences for the ocean economy and human welfare</w:t>
      </w:r>
      <w:ins w:id="0" w:author="Jorge Garcia Molinos" w:date="2019-06-24T22:12:00Z">
        <w:r w:rsidR="00D04B60">
          <w:rPr>
            <w:rFonts w:ascii="Arial" w:eastAsia="Times New Roman" w:hAnsi="Arial" w:cs="Arial"/>
            <w:color w:val="000000"/>
            <w:sz w:val="22"/>
            <w:szCs w:val="22"/>
          </w:rPr>
          <w:t xml:space="preserve"> </w:t>
        </w:r>
      </w:ins>
      <w:ins w:id="1" w:author="Jorge Garcia Molinos" w:date="2019-06-24T22:11:00Z">
        <w:r w:rsidR="008836A6">
          <w:rPr>
            <w:rFonts w:ascii="Arial" w:eastAsia="Times New Roman" w:hAnsi="Arial" w:cs="Arial"/>
            <w:color w:val="000000"/>
            <w:sz w:val="22"/>
            <w:szCs w:val="22"/>
          </w:rPr>
          <w:t>(</w:t>
        </w:r>
        <w:commentRangeStart w:id="2"/>
        <w:r w:rsidR="008836A6">
          <w:rPr>
            <w:rFonts w:ascii="Arial" w:eastAsia="Times New Roman" w:hAnsi="Arial" w:cs="Arial"/>
            <w:color w:val="000000"/>
            <w:sz w:val="22"/>
            <w:szCs w:val="22"/>
          </w:rPr>
          <w:t>Pecl et al. 2017</w:t>
        </w:r>
        <w:commentRangeEnd w:id="2"/>
        <w:r w:rsidR="008836A6">
          <w:rPr>
            <w:rStyle w:val="Refernciadecomentari"/>
          </w:rPr>
          <w:commentReference w:id="2"/>
        </w:r>
        <w:r w:rsidR="008836A6">
          <w:rPr>
            <w:rFonts w:ascii="Arial" w:eastAsia="Times New Roman" w:hAnsi="Arial" w:cs="Arial"/>
            <w:color w:val="000000"/>
            <w:sz w:val="22"/>
            <w:szCs w:val="22"/>
          </w:rPr>
          <w:t>)</w:t>
        </w:r>
      </w:ins>
      <w:r w:rsidRPr="0055071F">
        <w:rPr>
          <w:rFonts w:ascii="Arial" w:eastAsia="Times New Roman" w:hAnsi="Arial" w:cs="Arial"/>
          <w:color w:val="000000"/>
          <w:sz w:val="22"/>
          <w:szCs w:val="22"/>
        </w:rPr>
        <w:t xml:space="preserve">. </w:t>
      </w:r>
      <w:commentRangeStart w:id="3"/>
      <w:r w:rsidRPr="0055071F">
        <w:rPr>
          <w:rFonts w:ascii="Arial" w:eastAsia="Times New Roman" w:hAnsi="Arial" w:cs="Arial"/>
          <w:color w:val="000000"/>
          <w:sz w:val="22"/>
          <w:szCs w:val="22"/>
        </w:rPr>
        <w:t>Below we describe these effects individually, but many of these influences may synergistically or antagonistically interact, potentially with additional consequences.</w:t>
      </w:r>
      <w:commentRangeEnd w:id="3"/>
      <w:r w:rsidR="00D35D5A">
        <w:rPr>
          <w:rStyle w:val="Refernciadecomentari"/>
        </w:rPr>
        <w:commentReference w:id="3"/>
      </w:r>
    </w:p>
    <w:p w14:paraId="45BD488A" w14:textId="77777777" w:rsidR="0055071F" w:rsidRPr="0055071F" w:rsidRDefault="0055071F" w:rsidP="0055071F">
      <w:pPr>
        <w:rPr>
          <w:rFonts w:ascii="Times New Roman" w:eastAsia="Times New Roman" w:hAnsi="Times New Roman" w:cs="Times New Roman"/>
        </w:rPr>
      </w:pPr>
    </w:p>
    <w:p w14:paraId="0994B30C" w14:textId="77777777" w:rsidR="0055071F" w:rsidRPr="0055071F" w:rsidRDefault="0055071F" w:rsidP="0055071F">
      <w:pPr>
        <w:rPr>
          <w:rFonts w:ascii="Times New Roman" w:eastAsia="Times New Roman" w:hAnsi="Times New Roman" w:cs="Times New Roman"/>
        </w:rPr>
      </w:pPr>
      <w:commentRangeStart w:id="4"/>
      <w:r w:rsidRPr="0055071F">
        <w:rPr>
          <w:rFonts w:ascii="Arial" w:eastAsia="Times New Roman" w:hAnsi="Arial" w:cs="Arial"/>
          <w:color w:val="000000"/>
          <w:sz w:val="22"/>
          <w:szCs w:val="22"/>
        </w:rPr>
        <w:t>Throughout this paper, we rely on the Representative Concentration Pathways adopted by the Intergovernmental Panel on Climate Change (IPCC) in its Fifth Assessment Report (AR5) to describe potential greenhouse gas emission trajectories and associated climate futures. The scenarios are named according to the amount of radiative forcing experienced in 2100 of the projections (2.6, 4.5, 6.0, and 8.5 W/m</w:t>
      </w:r>
      <w:r w:rsidRPr="0055071F">
        <w:rPr>
          <w:rFonts w:ascii="Arial" w:eastAsia="Times New Roman" w:hAnsi="Arial" w:cs="Arial"/>
          <w:color w:val="000000"/>
          <w:sz w:val="13"/>
          <w:szCs w:val="13"/>
          <w:vertAlign w:val="superscript"/>
        </w:rPr>
        <w:t>2</w:t>
      </w:r>
      <w:r w:rsidRPr="0055071F">
        <w:rPr>
          <w:rFonts w:ascii="Arial" w:eastAsia="Times New Roman" w:hAnsi="Arial" w:cs="Arial"/>
          <w:color w:val="000000"/>
          <w:sz w:val="22"/>
          <w:szCs w:val="22"/>
        </w:rPr>
        <w:t>, respectively).</w:t>
      </w:r>
      <w:commentRangeEnd w:id="4"/>
      <w:r w:rsidR="00285985">
        <w:rPr>
          <w:rStyle w:val="Refernciadecomentari"/>
        </w:rPr>
        <w:commentReference w:id="4"/>
      </w:r>
    </w:p>
    <w:p w14:paraId="28A58FD4" w14:textId="77777777" w:rsidR="0055071F" w:rsidRPr="0055071F" w:rsidRDefault="0055071F" w:rsidP="0055071F">
      <w:pPr>
        <w:spacing w:before="320" w:after="80"/>
        <w:outlineLvl w:val="2"/>
        <w:rPr>
          <w:rFonts w:ascii="Times New Roman" w:eastAsia="Times New Roman" w:hAnsi="Times New Roman" w:cs="Times New Roman"/>
          <w:b/>
          <w:bCs/>
          <w:sz w:val="27"/>
          <w:szCs w:val="27"/>
        </w:rPr>
      </w:pPr>
      <w:r w:rsidRPr="0055071F">
        <w:rPr>
          <w:rFonts w:ascii="Arial" w:eastAsia="Times New Roman" w:hAnsi="Arial" w:cs="Arial"/>
          <w:color w:val="000000"/>
          <w:sz w:val="28"/>
          <w:szCs w:val="28"/>
        </w:rPr>
        <w:t>3.1 Altered ocean climate and disturbances</w:t>
      </w:r>
    </w:p>
    <w:p w14:paraId="728B81E4" w14:textId="2D50607D"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rPr>
        <w:t xml:space="preserve">Climate change has already contributed to significant warming of the oceans over most of the globe, </w:t>
      </w:r>
      <w:commentRangeStart w:id="5"/>
      <w:del w:id="6" w:author="Jorge Garcia Molinos" w:date="2019-06-24T22:29:00Z">
        <w:r w:rsidRPr="0055071F" w:rsidDel="00285985">
          <w:rPr>
            <w:rFonts w:ascii="Arial" w:eastAsia="Times New Roman" w:hAnsi="Arial" w:cs="Arial"/>
            <w:color w:val="000000"/>
            <w:sz w:val="22"/>
            <w:szCs w:val="22"/>
          </w:rPr>
          <w:delText xml:space="preserve">with significant warming </w:delText>
        </w:r>
        <w:commentRangeEnd w:id="5"/>
        <w:r w:rsidR="00285985" w:rsidDel="00285985">
          <w:rPr>
            <w:rStyle w:val="Refernciadecomentari"/>
          </w:rPr>
          <w:commentReference w:id="5"/>
        </w:r>
        <w:r w:rsidRPr="0055071F" w:rsidDel="00285985">
          <w:rPr>
            <w:rFonts w:ascii="Arial" w:eastAsia="Times New Roman" w:hAnsi="Arial" w:cs="Arial"/>
            <w:color w:val="000000"/>
            <w:sz w:val="22"/>
            <w:szCs w:val="22"/>
          </w:rPr>
          <w:delText>of</w:delText>
        </w:r>
      </w:del>
      <w:ins w:id="7" w:author="Jorge Garcia Molinos" w:date="2019-06-24T22:29:00Z">
        <w:r w:rsidR="00285985">
          <w:rPr>
            <w:rFonts w:ascii="Arial" w:eastAsia="Times New Roman" w:hAnsi="Arial" w:cs="Arial"/>
            <w:color w:val="000000"/>
            <w:sz w:val="22"/>
            <w:szCs w:val="22"/>
          </w:rPr>
          <w:t>from</w:t>
        </w:r>
      </w:ins>
      <w:r w:rsidRPr="0055071F">
        <w:rPr>
          <w:rFonts w:ascii="Arial" w:eastAsia="Times New Roman" w:hAnsi="Arial" w:cs="Arial"/>
          <w:color w:val="000000"/>
          <w:sz w:val="22"/>
          <w:szCs w:val="22"/>
        </w:rPr>
        <w:t xml:space="preserve"> the upper ocean (above 700 m)</w:t>
      </w:r>
      <w:ins w:id="8" w:author="Jorge Garcia Molinos" w:date="2019-06-24T22:30:00Z">
        <w:r w:rsidR="00285985">
          <w:rPr>
            <w:rFonts w:ascii="Arial" w:eastAsia="Times New Roman" w:hAnsi="Arial" w:cs="Arial"/>
            <w:color w:val="000000"/>
            <w:sz w:val="22"/>
            <w:szCs w:val="22"/>
          </w:rPr>
          <w:t>,</w:t>
        </w:r>
      </w:ins>
      <w:r w:rsidRPr="0055071F">
        <w:rPr>
          <w:rFonts w:ascii="Arial" w:eastAsia="Times New Roman" w:hAnsi="Arial" w:cs="Arial"/>
          <w:color w:val="000000"/>
          <w:sz w:val="22"/>
          <w:szCs w:val="22"/>
        </w:rPr>
        <w:t xml:space="preserve"> </w:t>
      </w:r>
      <w:del w:id="9" w:author="Jorge Garcia Molinos" w:date="2019-06-24T22:30:00Z">
        <w:r w:rsidRPr="0055071F" w:rsidDel="00285985">
          <w:rPr>
            <w:rFonts w:ascii="Arial" w:eastAsia="Times New Roman" w:hAnsi="Arial" w:cs="Arial"/>
            <w:color w:val="000000"/>
            <w:sz w:val="22"/>
            <w:szCs w:val="22"/>
          </w:rPr>
          <w:delText xml:space="preserve">occurring </w:delText>
        </w:r>
      </w:del>
      <w:r w:rsidRPr="0055071F">
        <w:rPr>
          <w:rFonts w:ascii="Arial" w:eastAsia="Times New Roman" w:hAnsi="Arial" w:cs="Arial"/>
          <w:color w:val="000000"/>
          <w:sz w:val="22"/>
          <w:szCs w:val="22"/>
        </w:rPr>
        <w:t xml:space="preserve">since the 1960s, </w:t>
      </w:r>
      <w:del w:id="10" w:author="Jorge Garcia Molinos" w:date="2019-06-24T22:30:00Z">
        <w:r w:rsidRPr="0055071F" w:rsidDel="00285985">
          <w:rPr>
            <w:rFonts w:ascii="Arial" w:eastAsia="Times New Roman" w:hAnsi="Arial" w:cs="Arial"/>
            <w:color w:val="000000"/>
            <w:sz w:val="22"/>
            <w:szCs w:val="22"/>
          </w:rPr>
          <w:delText>and warming of</w:delText>
        </w:r>
      </w:del>
      <w:ins w:id="11" w:author="Jorge Garcia Molinos" w:date="2019-06-24T22:30:00Z">
        <w:r w:rsidR="00285985">
          <w:rPr>
            <w:rFonts w:ascii="Arial" w:eastAsia="Times New Roman" w:hAnsi="Arial" w:cs="Arial"/>
            <w:color w:val="000000"/>
            <w:sz w:val="22"/>
            <w:szCs w:val="22"/>
          </w:rPr>
          <w:t>down to</w:t>
        </w:r>
      </w:ins>
      <w:r w:rsidRPr="0055071F">
        <w:rPr>
          <w:rFonts w:ascii="Arial" w:eastAsia="Times New Roman" w:hAnsi="Arial" w:cs="Arial"/>
          <w:color w:val="000000"/>
          <w:sz w:val="22"/>
          <w:szCs w:val="22"/>
        </w:rPr>
        <w:t xml:space="preserve"> deeper waters (700 -2000 m)</w:t>
      </w:r>
      <w:ins w:id="12" w:author="Jorge Garcia Molinos" w:date="2019-06-24T22:30:00Z">
        <w:r w:rsidR="00285985">
          <w:rPr>
            <w:rFonts w:ascii="Arial" w:eastAsia="Times New Roman" w:hAnsi="Arial" w:cs="Arial"/>
            <w:color w:val="000000"/>
            <w:sz w:val="22"/>
            <w:szCs w:val="22"/>
          </w:rPr>
          <w:t>, where warming has accelerated</w:t>
        </w:r>
      </w:ins>
      <w:r w:rsidRPr="0055071F">
        <w:rPr>
          <w:rFonts w:ascii="Arial" w:eastAsia="Times New Roman" w:hAnsi="Arial" w:cs="Arial"/>
          <w:color w:val="000000"/>
          <w:sz w:val="22"/>
          <w:szCs w:val="22"/>
        </w:rPr>
        <w:t xml:space="preserve"> </w:t>
      </w:r>
      <w:del w:id="13" w:author="Jorge Garcia Molinos" w:date="2019-06-24T22:30:00Z">
        <w:r w:rsidRPr="0055071F" w:rsidDel="00285985">
          <w:rPr>
            <w:rFonts w:ascii="Arial" w:eastAsia="Times New Roman" w:hAnsi="Arial" w:cs="Arial"/>
            <w:color w:val="000000"/>
            <w:sz w:val="22"/>
            <w:szCs w:val="22"/>
          </w:rPr>
          <w:delText xml:space="preserve">increasing in strength </w:delText>
        </w:r>
      </w:del>
      <w:r w:rsidRPr="0055071F">
        <w:rPr>
          <w:rFonts w:ascii="Arial" w:eastAsia="Times New Roman" w:hAnsi="Arial" w:cs="Arial"/>
          <w:color w:val="000000"/>
          <w:sz w:val="22"/>
          <w:szCs w:val="22"/>
        </w:rPr>
        <w:t xml:space="preserve">since the 1980s </w:t>
      </w:r>
      <w:r w:rsidRPr="0055071F">
        <w:rPr>
          <w:rFonts w:ascii="Calibri" w:eastAsia="Times New Roman" w:hAnsi="Calibri" w:cs="Calibri"/>
          <w:color w:val="000000"/>
          <w:sz w:val="22"/>
          <w:szCs w:val="22"/>
        </w:rPr>
        <w:t>(Cheng et al., 2017)</w:t>
      </w:r>
      <w:r w:rsidRPr="0055071F">
        <w:rPr>
          <w:rFonts w:ascii="Arial" w:eastAsia="Times New Roman" w:hAnsi="Arial" w:cs="Arial"/>
          <w:color w:val="000000"/>
          <w:sz w:val="22"/>
          <w:szCs w:val="22"/>
        </w:rPr>
        <w:t xml:space="preserve">. Sea surface temperatures </w:t>
      </w:r>
      <w:ins w:id="14" w:author="Jorge Garcia Molinos" w:date="2019-06-24T22:30:00Z">
        <w:r w:rsidR="00285985">
          <w:rPr>
            <w:rFonts w:ascii="Arial" w:eastAsia="Times New Roman" w:hAnsi="Arial" w:cs="Arial"/>
            <w:color w:val="000000"/>
            <w:sz w:val="22"/>
            <w:szCs w:val="22"/>
          </w:rPr>
          <w:t xml:space="preserve">(SSTs) </w:t>
        </w:r>
      </w:ins>
      <w:r w:rsidRPr="0055071F">
        <w:rPr>
          <w:rFonts w:ascii="Arial" w:eastAsia="Times New Roman" w:hAnsi="Arial" w:cs="Arial"/>
          <w:color w:val="000000"/>
          <w:sz w:val="22"/>
          <w:szCs w:val="22"/>
        </w:rPr>
        <w:t xml:space="preserve">have increased by an average of 0.7 °C per century globally since 1900 </w:t>
      </w:r>
      <w:r w:rsidRPr="0055071F">
        <w:rPr>
          <w:rFonts w:ascii="Calibri" w:eastAsia="Times New Roman" w:hAnsi="Calibri" w:cs="Calibri"/>
          <w:color w:val="000000"/>
          <w:sz w:val="22"/>
          <w:szCs w:val="22"/>
        </w:rPr>
        <w:t>(Barange, 2018)</w:t>
      </w:r>
      <w:r w:rsidRPr="0055071F">
        <w:rPr>
          <w:rFonts w:ascii="Arial" w:eastAsia="Times New Roman" w:hAnsi="Arial" w:cs="Arial"/>
          <w:color w:val="000000"/>
          <w:sz w:val="22"/>
          <w:szCs w:val="22"/>
        </w:rPr>
        <w:t xml:space="preserve">. RCP scenarios suggest that these trends, </w:t>
      </w:r>
      <w:commentRangeStart w:id="15"/>
      <w:r w:rsidRPr="0055071F">
        <w:rPr>
          <w:rFonts w:ascii="Arial" w:eastAsia="Times New Roman" w:hAnsi="Arial" w:cs="Arial"/>
          <w:color w:val="000000"/>
          <w:sz w:val="22"/>
          <w:szCs w:val="22"/>
        </w:rPr>
        <w:t>which already exceed the range in natural seasonal variability in subtropical areas and the Arctic</w:t>
      </w:r>
      <w:commentRangeEnd w:id="15"/>
      <w:r w:rsidR="00285985">
        <w:rPr>
          <w:rStyle w:val="Refernciadecomentari"/>
        </w:rPr>
        <w:commentReference w:id="15"/>
      </w:r>
      <w:r w:rsidRPr="0055071F">
        <w:rPr>
          <w:rFonts w:ascii="Arial" w:eastAsia="Times New Roman" w:hAnsi="Arial" w:cs="Arial"/>
          <w:color w:val="000000"/>
          <w:sz w:val="22"/>
          <w:szCs w:val="22"/>
        </w:rPr>
        <w:t>, will continue. Estimates for mean warming by the end of the twenty first century for the top 100 m range from 0.6 °C (RCP2.6) to 2</w:t>
      </w:r>
      <w:del w:id="16" w:author="Jorge Garcia Molinos" w:date="2019-06-24T22:31:00Z">
        <w:r w:rsidRPr="0055071F" w:rsidDel="00285985">
          <w:rPr>
            <w:rFonts w:ascii="Arial" w:eastAsia="Times New Roman" w:hAnsi="Arial" w:cs="Arial"/>
            <w:color w:val="000000"/>
            <w:sz w:val="22"/>
            <w:szCs w:val="22"/>
          </w:rPr>
          <w:delText>.0</w:delText>
        </w:r>
      </w:del>
      <w:r w:rsidRPr="0055071F">
        <w:rPr>
          <w:rFonts w:ascii="Arial" w:eastAsia="Times New Roman" w:hAnsi="Arial" w:cs="Arial"/>
          <w:color w:val="000000"/>
          <w:sz w:val="22"/>
          <w:szCs w:val="22"/>
        </w:rPr>
        <w:t xml:space="preserve"> °C (RCP8.5), and from 0.3 °C (RCP2.6) to 0.6 °C (RCP8.5) for depths of 1,000 m </w:t>
      </w:r>
      <w:r w:rsidRPr="0055071F">
        <w:rPr>
          <w:rFonts w:ascii="Calibri" w:eastAsia="Times New Roman" w:hAnsi="Calibri" w:cs="Calibri"/>
          <w:color w:val="000000"/>
          <w:sz w:val="22"/>
          <w:szCs w:val="22"/>
        </w:rPr>
        <w:t>(Barange, 2018; IPCC, 2014)</w:t>
      </w:r>
      <w:r w:rsidRPr="0055071F">
        <w:rPr>
          <w:rFonts w:ascii="Arial" w:eastAsia="Times New Roman" w:hAnsi="Arial" w:cs="Arial"/>
          <w:color w:val="7F7F7F"/>
          <w:sz w:val="22"/>
          <w:szCs w:val="22"/>
        </w:rPr>
        <w:t>.</w:t>
      </w:r>
      <w:r w:rsidRPr="0055071F">
        <w:rPr>
          <w:rFonts w:ascii="Arial" w:eastAsia="Times New Roman" w:hAnsi="Arial" w:cs="Arial"/>
          <w:color w:val="000000"/>
          <w:sz w:val="22"/>
          <w:szCs w:val="22"/>
        </w:rPr>
        <w:t xml:space="preserve"> Upper ocean warming is expected to be most pronounced in tropical and Northern Hemisphere subtropical regions, while deep water warming is expected to be more pronounced in the Southern Ocean </w:t>
      </w:r>
      <w:r w:rsidRPr="0055071F">
        <w:rPr>
          <w:rFonts w:ascii="Calibri" w:eastAsia="Times New Roman" w:hAnsi="Calibri" w:cs="Calibri"/>
          <w:color w:val="000000"/>
          <w:sz w:val="22"/>
          <w:szCs w:val="22"/>
        </w:rPr>
        <w:t>(Barange, 2018; Gattuso et al., 2015)</w:t>
      </w:r>
      <w:r w:rsidRPr="0055071F">
        <w:rPr>
          <w:rFonts w:ascii="Arial" w:eastAsia="Times New Roman" w:hAnsi="Arial" w:cs="Arial"/>
          <w:color w:val="000000"/>
          <w:sz w:val="22"/>
          <w:szCs w:val="22"/>
        </w:rPr>
        <w:t xml:space="preserve">. </w:t>
      </w:r>
    </w:p>
    <w:p w14:paraId="6D030BC6" w14:textId="77777777" w:rsidR="0055071F" w:rsidRPr="0055071F" w:rsidRDefault="0055071F" w:rsidP="0055071F">
      <w:pPr>
        <w:rPr>
          <w:rFonts w:ascii="Times New Roman" w:eastAsia="Times New Roman" w:hAnsi="Times New Roman" w:cs="Times New Roman"/>
        </w:rPr>
      </w:pPr>
    </w:p>
    <w:p w14:paraId="030D17A5" w14:textId="13EBBC60" w:rsidR="000503B1" w:rsidRDefault="0055071F" w:rsidP="0055071F">
      <w:pPr>
        <w:rPr>
          <w:ins w:id="17" w:author="Jorge Garcia Molinos" w:date="2019-06-24T23:19:00Z"/>
          <w:rFonts w:ascii="Arial" w:eastAsia="Times New Roman" w:hAnsi="Arial" w:cs="Arial"/>
          <w:color w:val="000000"/>
          <w:sz w:val="22"/>
          <w:szCs w:val="22"/>
        </w:rPr>
      </w:pPr>
      <w:r w:rsidRPr="0055071F">
        <w:rPr>
          <w:rFonts w:ascii="Arial" w:eastAsia="Times New Roman" w:hAnsi="Arial" w:cs="Arial"/>
          <w:color w:val="000000"/>
          <w:sz w:val="22"/>
          <w:szCs w:val="22"/>
        </w:rPr>
        <w:t xml:space="preserve">As these warming trends continue, the </w:t>
      </w:r>
      <w:commentRangeStart w:id="18"/>
      <w:del w:id="19" w:author="Jorge Garcia Molinos" w:date="2019-06-24T22:44:00Z">
        <w:r w:rsidRPr="0055071F" w:rsidDel="00810B11">
          <w:rPr>
            <w:rFonts w:ascii="Arial" w:eastAsia="Times New Roman" w:hAnsi="Arial" w:cs="Arial"/>
            <w:color w:val="000000"/>
            <w:sz w:val="22"/>
            <w:szCs w:val="22"/>
          </w:rPr>
          <w:delText>suitable temperature ranges</w:delText>
        </w:r>
      </w:del>
      <w:ins w:id="20" w:author="Jorge Garcia Molinos" w:date="2019-06-24T22:44:00Z">
        <w:r w:rsidR="00810B11">
          <w:rPr>
            <w:rFonts w:ascii="Arial" w:eastAsia="Times New Roman" w:hAnsi="Arial" w:cs="Arial"/>
            <w:color w:val="000000"/>
            <w:sz w:val="22"/>
            <w:szCs w:val="22"/>
          </w:rPr>
          <w:t>thermal environment</w:t>
        </w:r>
      </w:ins>
      <w:r w:rsidRPr="0055071F">
        <w:rPr>
          <w:rFonts w:ascii="Arial" w:eastAsia="Times New Roman" w:hAnsi="Arial" w:cs="Arial"/>
          <w:color w:val="000000"/>
          <w:sz w:val="22"/>
          <w:szCs w:val="22"/>
        </w:rPr>
        <w:t xml:space="preserve"> </w:t>
      </w:r>
      <w:commentRangeEnd w:id="18"/>
      <w:r w:rsidR="00810B11">
        <w:rPr>
          <w:rStyle w:val="Refernciadecomentari"/>
        </w:rPr>
        <w:commentReference w:id="18"/>
      </w:r>
      <w:ins w:id="21" w:author="Jorge Garcia Molinos" w:date="2019-06-24T22:44:00Z">
        <w:r w:rsidR="00810B11">
          <w:rPr>
            <w:rFonts w:ascii="Arial" w:eastAsia="Times New Roman" w:hAnsi="Arial" w:cs="Arial"/>
            <w:color w:val="000000"/>
            <w:sz w:val="22"/>
            <w:szCs w:val="22"/>
          </w:rPr>
          <w:t xml:space="preserve">within the current range </w:t>
        </w:r>
      </w:ins>
      <w:r w:rsidRPr="0055071F">
        <w:rPr>
          <w:rFonts w:ascii="Arial" w:eastAsia="Times New Roman" w:hAnsi="Arial" w:cs="Arial"/>
          <w:color w:val="000000"/>
          <w:sz w:val="22"/>
          <w:szCs w:val="22"/>
        </w:rPr>
        <w:t xml:space="preserve">of many marine species are expected to </w:t>
      </w:r>
      <w:ins w:id="22" w:author="Jorge Garcia Molinos" w:date="2019-06-24T22:45:00Z">
        <w:r w:rsidR="00810B11">
          <w:rPr>
            <w:rFonts w:ascii="Arial" w:eastAsia="Times New Roman" w:hAnsi="Arial" w:cs="Arial"/>
            <w:color w:val="000000"/>
            <w:sz w:val="22"/>
            <w:szCs w:val="22"/>
          </w:rPr>
          <w:t xml:space="preserve">change leading to </w:t>
        </w:r>
      </w:ins>
      <w:r w:rsidRPr="0055071F">
        <w:rPr>
          <w:rFonts w:ascii="Arial" w:eastAsia="Times New Roman" w:hAnsi="Arial" w:cs="Arial"/>
          <w:color w:val="000000"/>
          <w:sz w:val="22"/>
          <w:szCs w:val="22"/>
        </w:rPr>
        <w:t>shift</w:t>
      </w:r>
      <w:ins w:id="23" w:author="Jorge Garcia Molinos" w:date="2019-06-24T22:45:00Z">
        <w:r w:rsidR="00810B11">
          <w:rPr>
            <w:rFonts w:ascii="Arial" w:eastAsia="Times New Roman" w:hAnsi="Arial" w:cs="Arial"/>
            <w:color w:val="000000"/>
            <w:sz w:val="22"/>
            <w:szCs w:val="22"/>
          </w:rPr>
          <w:t>s in their distribution</w:t>
        </w:r>
      </w:ins>
      <w:del w:id="24" w:author="Jorge Garcia Molinos" w:date="2019-06-24T22:45:00Z">
        <w:r w:rsidRPr="0055071F" w:rsidDel="00810B11">
          <w:rPr>
            <w:rFonts w:ascii="Arial" w:eastAsia="Times New Roman" w:hAnsi="Arial" w:cs="Arial"/>
            <w:color w:val="000000"/>
            <w:sz w:val="22"/>
            <w:szCs w:val="22"/>
          </w:rPr>
          <w:delText xml:space="preserve"> and change</w:delText>
        </w:r>
      </w:del>
      <w:r w:rsidRPr="0055071F">
        <w:rPr>
          <w:rFonts w:ascii="Arial" w:eastAsia="Times New Roman" w:hAnsi="Arial" w:cs="Arial"/>
          <w:color w:val="000000"/>
          <w:sz w:val="22"/>
          <w:szCs w:val="22"/>
        </w:rPr>
        <w:t xml:space="preserve">. </w:t>
      </w:r>
      <w:ins w:id="25" w:author="Jorge Garcia Molinos" w:date="2019-06-24T23:19:00Z">
        <w:r w:rsidR="000503B1" w:rsidRPr="0055071F">
          <w:rPr>
            <w:rFonts w:ascii="Arial" w:eastAsia="Times New Roman" w:hAnsi="Arial" w:cs="Arial"/>
            <w:color w:val="000000"/>
            <w:sz w:val="22"/>
            <w:szCs w:val="22"/>
          </w:rPr>
          <w:t>In general, species that are able to move to cooler waters</w:t>
        </w:r>
        <w:r w:rsidR="000503B1">
          <w:rPr>
            <w:rFonts w:ascii="Arial" w:eastAsia="Times New Roman" w:hAnsi="Arial" w:cs="Arial"/>
            <w:color w:val="000000"/>
            <w:sz w:val="22"/>
            <w:szCs w:val="22"/>
          </w:rPr>
          <w:t xml:space="preserve"> both at higher latitudes and greater depths</w:t>
        </w:r>
        <w:r w:rsidR="000503B1" w:rsidRPr="0055071F">
          <w:rPr>
            <w:rFonts w:ascii="Arial" w:eastAsia="Times New Roman" w:hAnsi="Arial" w:cs="Arial"/>
            <w:color w:val="000000"/>
            <w:sz w:val="22"/>
            <w:szCs w:val="22"/>
          </w:rPr>
          <w:t xml:space="preserve">, and have suitable habitats to move to, will do so </w:t>
        </w:r>
        <w:r w:rsidR="000503B1" w:rsidRPr="0055071F">
          <w:rPr>
            <w:rFonts w:ascii="Calibri" w:eastAsia="Times New Roman" w:hAnsi="Calibri" w:cs="Calibri"/>
            <w:color w:val="000000"/>
            <w:sz w:val="22"/>
            <w:szCs w:val="22"/>
          </w:rPr>
          <w:t>(Barange, 2018; Doney et al., 2014; Gattuso et al., 2015)</w:t>
        </w:r>
        <w:r w:rsidR="000503B1" w:rsidRPr="0055071F">
          <w:rPr>
            <w:rFonts w:ascii="Arial" w:eastAsia="Times New Roman" w:hAnsi="Arial" w:cs="Arial"/>
            <w:color w:val="000000"/>
            <w:sz w:val="22"/>
            <w:szCs w:val="22"/>
          </w:rPr>
          <w:t xml:space="preserve">. </w:t>
        </w:r>
      </w:ins>
      <w:r w:rsidRPr="0055071F">
        <w:rPr>
          <w:rFonts w:ascii="Arial" w:eastAsia="Times New Roman" w:hAnsi="Arial" w:cs="Arial"/>
          <w:color w:val="000000"/>
          <w:sz w:val="22"/>
          <w:szCs w:val="22"/>
        </w:rPr>
        <w:t xml:space="preserve">Significant habitat losses are predicted in many areas, especially in the Arctic and coral reef ecosystems, resulting in altered community assemblages, phenological mismatches, and local extinctions </w:t>
      </w:r>
      <w:r w:rsidRPr="0055071F">
        <w:rPr>
          <w:rFonts w:ascii="Calibri" w:eastAsia="Times New Roman" w:hAnsi="Calibri" w:cs="Calibri"/>
          <w:color w:val="000000"/>
          <w:sz w:val="22"/>
          <w:szCs w:val="22"/>
        </w:rPr>
        <w:t>(Doney et al., 2014; Free et al., 2019; Gattuso et al., 2015; Holbrook, Schmitt, &amp; Stephens, 1997)</w:t>
      </w:r>
      <w:r w:rsidRPr="0055071F">
        <w:rPr>
          <w:rFonts w:ascii="Arial" w:eastAsia="Times New Roman" w:hAnsi="Arial" w:cs="Arial"/>
          <w:color w:val="000000"/>
          <w:sz w:val="22"/>
          <w:szCs w:val="22"/>
        </w:rPr>
        <w:t xml:space="preserve">. Consistently warmer waters, the spread of biotic diseases, and ocean acidification (discussed below), along with </w:t>
      </w:r>
      <w:commentRangeStart w:id="26"/>
      <w:r w:rsidRPr="0055071F">
        <w:rPr>
          <w:rFonts w:ascii="Arial" w:eastAsia="Times New Roman" w:hAnsi="Arial" w:cs="Arial"/>
          <w:color w:val="000000"/>
          <w:sz w:val="22"/>
          <w:szCs w:val="22"/>
        </w:rPr>
        <w:t xml:space="preserve">temporary </w:t>
      </w:r>
      <w:commentRangeEnd w:id="26"/>
      <w:r w:rsidR="00810B11">
        <w:rPr>
          <w:rStyle w:val="Refernciadecomentari"/>
        </w:rPr>
        <w:commentReference w:id="26"/>
      </w:r>
      <w:r w:rsidRPr="0055071F">
        <w:rPr>
          <w:rFonts w:ascii="Arial" w:eastAsia="Times New Roman" w:hAnsi="Arial" w:cs="Arial"/>
          <w:color w:val="000000"/>
          <w:sz w:val="22"/>
          <w:szCs w:val="22"/>
        </w:rPr>
        <w:t xml:space="preserve">ocean “heat waves,” will lead to mass coral bleaching and mortality throughout the ranges of most coral species </w:t>
      </w:r>
      <w:r w:rsidRPr="0055071F">
        <w:rPr>
          <w:rFonts w:ascii="Calibri" w:eastAsia="Times New Roman" w:hAnsi="Calibri" w:cs="Calibri"/>
          <w:color w:val="000000"/>
          <w:sz w:val="22"/>
          <w:szCs w:val="22"/>
        </w:rPr>
        <w:t>(FAO, 2018; Gattuso et al., 2015)</w:t>
      </w:r>
      <w:r w:rsidRPr="0055071F">
        <w:rPr>
          <w:rFonts w:ascii="Arial" w:eastAsia="Times New Roman" w:hAnsi="Arial" w:cs="Arial"/>
          <w:color w:val="000000"/>
          <w:sz w:val="22"/>
          <w:szCs w:val="22"/>
        </w:rPr>
        <w:t xml:space="preserve">. </w:t>
      </w:r>
      <w:ins w:id="27" w:author="Jorge Garcia Molinos" w:date="2019-06-24T23:19:00Z">
        <w:r w:rsidR="000503B1">
          <w:rPr>
            <w:rFonts w:ascii="Arial" w:eastAsia="Times New Roman" w:hAnsi="Arial" w:cs="Arial"/>
            <w:color w:val="000000"/>
            <w:sz w:val="22"/>
            <w:szCs w:val="22"/>
          </w:rPr>
          <w:t xml:space="preserve">Intense reshufflings of current biodiversity patterns are also anticipated in biogeographical transition zones where local populations of multiple species are at or close to their thermal tolerance limits. Indeed, ongoing rapid processes of community thermofilization, involving replacement of cold-affinity by warm-affinity species, have been </w:t>
        </w:r>
        <w:r w:rsidR="000503B1">
          <w:rPr>
            <w:rFonts w:ascii="Arial" w:eastAsia="Times New Roman" w:hAnsi="Arial" w:cs="Arial"/>
            <w:color w:val="000000"/>
            <w:sz w:val="22"/>
            <w:szCs w:val="22"/>
          </w:rPr>
          <w:lastRenderedPageBreak/>
          <w:t>recently documented in tropical-to-temperate (</w:t>
        </w:r>
        <w:commentRangeStart w:id="28"/>
        <w:r w:rsidR="000503B1">
          <w:rPr>
            <w:rFonts w:ascii="Arial" w:eastAsia="Times New Roman" w:hAnsi="Arial" w:cs="Arial"/>
            <w:color w:val="000000"/>
            <w:sz w:val="22"/>
            <w:szCs w:val="22"/>
          </w:rPr>
          <w:t>Kumagai et al. 2018, Verges et al. 2014</w:t>
        </w:r>
        <w:commentRangeEnd w:id="28"/>
        <w:r w:rsidR="000503B1">
          <w:rPr>
            <w:rStyle w:val="Refernciadecomentari"/>
          </w:rPr>
          <w:commentReference w:id="28"/>
        </w:r>
        <w:r w:rsidR="000503B1">
          <w:rPr>
            <w:rFonts w:ascii="Arial" w:eastAsia="Times New Roman" w:hAnsi="Arial" w:cs="Arial"/>
            <w:color w:val="000000"/>
            <w:sz w:val="22"/>
            <w:szCs w:val="22"/>
          </w:rPr>
          <w:t>) and boreal-to-Arctic (</w:t>
        </w:r>
        <w:commentRangeStart w:id="29"/>
        <w:r w:rsidR="000503B1">
          <w:rPr>
            <w:rFonts w:ascii="Arial" w:eastAsia="Times New Roman" w:hAnsi="Arial" w:cs="Arial"/>
            <w:color w:val="000000"/>
            <w:sz w:val="22"/>
            <w:szCs w:val="22"/>
          </w:rPr>
          <w:t>Fossheim et al. 2015</w:t>
        </w:r>
        <w:commentRangeEnd w:id="29"/>
        <w:r w:rsidR="000503B1">
          <w:rPr>
            <w:rStyle w:val="Refernciadecomentari"/>
          </w:rPr>
          <w:commentReference w:id="29"/>
        </w:r>
        <w:r w:rsidR="000503B1">
          <w:rPr>
            <w:rFonts w:ascii="Arial" w:eastAsia="Times New Roman" w:hAnsi="Arial" w:cs="Arial"/>
            <w:color w:val="000000"/>
            <w:sz w:val="22"/>
            <w:szCs w:val="22"/>
          </w:rPr>
          <w:t>) regions.</w:t>
        </w:r>
      </w:ins>
    </w:p>
    <w:p w14:paraId="13E54704" w14:textId="0A612E0B" w:rsidR="00FC556F" w:rsidRDefault="0055071F" w:rsidP="0055071F">
      <w:pPr>
        <w:rPr>
          <w:ins w:id="30" w:author="Jorge Garcia Molinos" w:date="2019-06-24T23:20:00Z"/>
          <w:rFonts w:ascii="Arial" w:eastAsia="Times New Roman" w:hAnsi="Arial" w:cs="Arial"/>
          <w:color w:val="000000"/>
          <w:sz w:val="22"/>
          <w:szCs w:val="22"/>
        </w:rPr>
      </w:pPr>
      <w:del w:id="31" w:author="Jorge Garcia Molinos" w:date="2019-06-24T23:20:00Z">
        <w:r w:rsidRPr="0055071F" w:rsidDel="000503B1">
          <w:rPr>
            <w:rFonts w:ascii="Arial" w:eastAsia="Times New Roman" w:hAnsi="Arial" w:cs="Arial"/>
            <w:color w:val="000000"/>
            <w:sz w:val="22"/>
            <w:szCs w:val="22"/>
          </w:rPr>
          <w:delText xml:space="preserve">In general, species that are able to move to cooler waters, and have suitable habitats to move to, will do so </w:delText>
        </w:r>
        <w:r w:rsidRPr="0055071F" w:rsidDel="000503B1">
          <w:rPr>
            <w:rFonts w:ascii="Calibri" w:eastAsia="Times New Roman" w:hAnsi="Calibri" w:cs="Calibri"/>
            <w:color w:val="000000"/>
            <w:sz w:val="22"/>
            <w:szCs w:val="22"/>
          </w:rPr>
          <w:delText>(Barange, 2018; Doney et al., 2014; Gattuso et al., 2015)</w:delText>
        </w:r>
        <w:r w:rsidRPr="0055071F" w:rsidDel="000503B1">
          <w:rPr>
            <w:rFonts w:ascii="Arial" w:eastAsia="Times New Roman" w:hAnsi="Arial" w:cs="Arial"/>
            <w:color w:val="000000"/>
            <w:sz w:val="22"/>
            <w:szCs w:val="22"/>
          </w:rPr>
          <w:delText xml:space="preserve">. </w:delText>
        </w:r>
      </w:del>
    </w:p>
    <w:p w14:paraId="4D300967" w14:textId="77777777" w:rsidR="000503B1" w:rsidRPr="0055071F" w:rsidRDefault="000503B1" w:rsidP="0055071F">
      <w:pPr>
        <w:rPr>
          <w:rFonts w:ascii="Times New Roman" w:eastAsia="Times New Roman" w:hAnsi="Times New Roman" w:cs="Times New Roman"/>
        </w:rPr>
      </w:pPr>
    </w:p>
    <w:p w14:paraId="59DF51A2" w14:textId="77777777"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rPr>
        <w:t xml:space="preserve">Furthermore, tropical cyclones, storm surges, and precipitation over the ocean are predicted to increase in intensity and frequency through the first half of this century due to ocean circulation changes (discussed below) </w:t>
      </w:r>
      <w:r w:rsidRPr="0055071F">
        <w:rPr>
          <w:rFonts w:ascii="Calibri" w:eastAsia="Times New Roman" w:hAnsi="Calibri" w:cs="Calibri"/>
          <w:color w:val="000000"/>
          <w:sz w:val="22"/>
          <w:szCs w:val="22"/>
        </w:rPr>
        <w:t>(Barange, 2018)</w:t>
      </w:r>
      <w:r w:rsidRPr="0055071F">
        <w:rPr>
          <w:rFonts w:ascii="Arial" w:eastAsia="Times New Roman" w:hAnsi="Arial" w:cs="Arial"/>
          <w:color w:val="000000"/>
          <w:sz w:val="22"/>
          <w:szCs w:val="22"/>
        </w:rPr>
        <w:t xml:space="preserve">. In addition, recent models and observational data indicate that recurring climate patterns such as the El Niño-Southern Oscillation (ENSO) are likely to increase in frequency and intensity as the climate changes </w:t>
      </w:r>
      <w:r w:rsidRPr="0055071F">
        <w:rPr>
          <w:rFonts w:ascii="Calibri" w:eastAsia="Times New Roman" w:hAnsi="Calibri" w:cs="Calibri"/>
          <w:color w:val="000000"/>
          <w:sz w:val="22"/>
          <w:szCs w:val="22"/>
        </w:rPr>
        <w:t>(Barange, 2018)</w:t>
      </w:r>
      <w:r w:rsidRPr="0055071F">
        <w:rPr>
          <w:rFonts w:ascii="Arial" w:eastAsia="Times New Roman" w:hAnsi="Arial" w:cs="Arial"/>
          <w:color w:val="000000"/>
          <w:sz w:val="22"/>
          <w:szCs w:val="22"/>
        </w:rPr>
        <w:t xml:space="preserve">, with potentially important impacts on fishing, aquaculture, and tourism operations. River flows and flooding may also increase with increased snowmelt and land-based precipitation, reducing salinity, increasing sedimentation, and impacting productivity in nearshore waters </w:t>
      </w:r>
      <w:r w:rsidRPr="0055071F">
        <w:rPr>
          <w:rFonts w:ascii="Calibri" w:eastAsia="Times New Roman" w:hAnsi="Calibri" w:cs="Calibri"/>
          <w:color w:val="000000"/>
          <w:sz w:val="22"/>
          <w:szCs w:val="22"/>
        </w:rPr>
        <w:t>(Loo, Billa, &amp; Singh, 2015)</w:t>
      </w:r>
      <w:r w:rsidRPr="0055071F">
        <w:rPr>
          <w:rFonts w:ascii="Arial" w:eastAsia="Times New Roman" w:hAnsi="Arial" w:cs="Arial"/>
          <w:color w:val="000000"/>
          <w:sz w:val="22"/>
          <w:szCs w:val="22"/>
        </w:rPr>
        <w:t xml:space="preserve">. Finally, ocean warming leads to increased stratification of the water column and reduced water circulation and mixing </w:t>
      </w:r>
      <w:r w:rsidRPr="0055071F">
        <w:rPr>
          <w:rFonts w:ascii="Calibri" w:eastAsia="Times New Roman" w:hAnsi="Calibri" w:cs="Calibri"/>
          <w:color w:val="000000"/>
          <w:sz w:val="22"/>
          <w:szCs w:val="22"/>
        </w:rPr>
        <w:t>(Barange, 2018; FAO, 2018; Oschlies, Brandt, Stramma, &amp; Schmidtko, 2018)</w:t>
      </w:r>
      <w:r w:rsidRPr="0055071F">
        <w:rPr>
          <w:rFonts w:ascii="Arial" w:eastAsia="Times New Roman" w:hAnsi="Arial" w:cs="Arial"/>
          <w:color w:val="000000"/>
          <w:sz w:val="22"/>
          <w:szCs w:val="22"/>
        </w:rPr>
        <w:t>.</w:t>
      </w:r>
    </w:p>
    <w:p w14:paraId="674B97A7" w14:textId="77777777" w:rsidR="0055071F" w:rsidRPr="0055071F" w:rsidRDefault="0055071F" w:rsidP="0055071F">
      <w:pPr>
        <w:spacing w:before="320" w:after="80"/>
        <w:outlineLvl w:val="2"/>
        <w:rPr>
          <w:rFonts w:ascii="Times New Roman" w:eastAsia="Times New Roman" w:hAnsi="Times New Roman" w:cs="Times New Roman"/>
          <w:b/>
          <w:bCs/>
          <w:sz w:val="27"/>
          <w:szCs w:val="27"/>
        </w:rPr>
      </w:pPr>
      <w:r w:rsidRPr="0055071F">
        <w:rPr>
          <w:rFonts w:ascii="Arial" w:eastAsia="Times New Roman" w:hAnsi="Arial" w:cs="Arial"/>
          <w:color w:val="000000"/>
          <w:sz w:val="28"/>
          <w:szCs w:val="28"/>
        </w:rPr>
        <w:t>3.2 Altered ocean chemistry</w:t>
      </w:r>
    </w:p>
    <w:p w14:paraId="5A05DFC5" w14:textId="77777777"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rPr>
        <w:t>Ocean acidification, driven primarily by oceanic absorption of CO</w:t>
      </w:r>
      <w:r w:rsidRPr="0055071F">
        <w:rPr>
          <w:rFonts w:ascii="Cambria Math" w:eastAsia="Times New Roman" w:hAnsi="Cambria Math" w:cs="Cambria Math"/>
          <w:color w:val="000000"/>
          <w:sz w:val="22"/>
          <w:szCs w:val="22"/>
        </w:rPr>
        <w:t>₂</w:t>
      </w:r>
      <w:r w:rsidRPr="0055071F">
        <w:rPr>
          <w:rFonts w:ascii="Arial" w:eastAsia="Times New Roman" w:hAnsi="Arial" w:cs="Arial"/>
          <w:color w:val="000000"/>
          <w:sz w:val="22"/>
          <w:szCs w:val="22"/>
        </w:rPr>
        <w:t xml:space="preserve">, has increased by 26% since the industrial revolution, with regional variability in severity and rate of change </w:t>
      </w:r>
      <w:r w:rsidRPr="0055071F">
        <w:rPr>
          <w:rFonts w:ascii="Calibri" w:eastAsia="Times New Roman" w:hAnsi="Calibri" w:cs="Calibri"/>
          <w:color w:val="000000"/>
          <w:sz w:val="22"/>
          <w:szCs w:val="22"/>
        </w:rPr>
        <w:t>(Barange, 2018; Gattuso et al., 2015)</w:t>
      </w:r>
      <w:r w:rsidRPr="0055071F">
        <w:rPr>
          <w:rFonts w:ascii="Arial" w:eastAsia="Times New Roman" w:hAnsi="Arial" w:cs="Arial"/>
          <w:color w:val="000000"/>
          <w:sz w:val="22"/>
          <w:szCs w:val="22"/>
        </w:rPr>
        <w:t>. Ocean uptake of CO</w:t>
      </w:r>
      <w:r w:rsidRPr="0055071F">
        <w:rPr>
          <w:rFonts w:ascii="Cambria Math" w:eastAsia="Times New Roman" w:hAnsi="Cambria Math" w:cs="Cambria Math"/>
          <w:color w:val="000000"/>
          <w:sz w:val="22"/>
          <w:szCs w:val="22"/>
        </w:rPr>
        <w:t>₂</w:t>
      </w:r>
      <w:r w:rsidRPr="0055071F">
        <w:rPr>
          <w:rFonts w:ascii="Arial" w:eastAsia="Times New Roman" w:hAnsi="Arial" w:cs="Arial"/>
          <w:color w:val="000000"/>
          <w:sz w:val="22"/>
          <w:szCs w:val="22"/>
        </w:rPr>
        <w:t xml:space="preserve"> lowers ocean pH and carbonate ion concentrations, and increases the partial pressure of CO</w:t>
      </w:r>
      <w:r w:rsidRPr="0055071F">
        <w:rPr>
          <w:rFonts w:ascii="Cambria Math" w:eastAsia="Times New Roman" w:hAnsi="Cambria Math" w:cs="Cambria Math"/>
          <w:color w:val="000000"/>
          <w:sz w:val="22"/>
          <w:szCs w:val="22"/>
        </w:rPr>
        <w:t>₂</w:t>
      </w:r>
      <w:r w:rsidRPr="0055071F">
        <w:rPr>
          <w:rFonts w:ascii="Arial" w:eastAsia="Times New Roman" w:hAnsi="Arial" w:cs="Arial"/>
          <w:color w:val="000000"/>
          <w:sz w:val="22"/>
          <w:szCs w:val="22"/>
        </w:rPr>
        <w:t xml:space="preserve"> and dissolved inorganic carbon. These changes can impact all aquatic life, but they are especially detrimental to corals and shell-forming marine species </w:t>
      </w:r>
      <w:r w:rsidRPr="0055071F">
        <w:rPr>
          <w:rFonts w:ascii="Calibri" w:eastAsia="Times New Roman" w:hAnsi="Calibri" w:cs="Calibri"/>
          <w:color w:val="000000"/>
          <w:sz w:val="22"/>
          <w:szCs w:val="22"/>
        </w:rPr>
        <w:t>(Barange, 2018; FAO, 2018)</w:t>
      </w:r>
      <w:r w:rsidRPr="0055071F">
        <w:rPr>
          <w:rFonts w:ascii="Arial" w:eastAsia="Times New Roman" w:hAnsi="Arial" w:cs="Arial"/>
          <w:color w:val="000000"/>
          <w:sz w:val="22"/>
          <w:szCs w:val="22"/>
        </w:rPr>
        <w:t xml:space="preserve">. Observed trends in lowered ocean pH, which already exceed the natural seasonal variability throughout most of the ocean, are expected to continue throughout this century, with the largest decreases occurring in surface waters of the warmer low- and mid-latitudes </w:t>
      </w:r>
      <w:r w:rsidRPr="0055071F">
        <w:rPr>
          <w:rFonts w:ascii="Calibri" w:eastAsia="Times New Roman" w:hAnsi="Calibri" w:cs="Calibri"/>
          <w:color w:val="000000"/>
          <w:sz w:val="22"/>
          <w:szCs w:val="22"/>
        </w:rPr>
        <w:t>(Barange, 2018; Gattuso et al., 2015)</w:t>
      </w:r>
      <w:r w:rsidRPr="0055071F">
        <w:rPr>
          <w:rFonts w:ascii="Arial" w:eastAsia="Times New Roman" w:hAnsi="Arial" w:cs="Arial"/>
          <w:color w:val="000000"/>
          <w:sz w:val="22"/>
          <w:szCs w:val="22"/>
        </w:rPr>
        <w:t>. In addition, increased levels of CO</w:t>
      </w:r>
      <w:r w:rsidRPr="0055071F">
        <w:rPr>
          <w:rFonts w:ascii="Cambria Math" w:eastAsia="Times New Roman" w:hAnsi="Cambria Math" w:cs="Cambria Math"/>
          <w:color w:val="000000"/>
          <w:sz w:val="22"/>
          <w:szCs w:val="22"/>
        </w:rPr>
        <w:t>₂</w:t>
      </w:r>
      <w:r w:rsidRPr="0055071F">
        <w:rPr>
          <w:rFonts w:ascii="Arial" w:eastAsia="Times New Roman" w:hAnsi="Arial" w:cs="Arial"/>
          <w:color w:val="000000"/>
          <w:sz w:val="22"/>
          <w:szCs w:val="22"/>
        </w:rPr>
        <w:t xml:space="preserve"> exacerbate nearshore biogeochemical changes stemming from land-based nutrient inputs, sedimentation, aquaculture, and fishing </w:t>
      </w:r>
      <w:r w:rsidRPr="0055071F">
        <w:rPr>
          <w:rFonts w:ascii="Calibri" w:eastAsia="Times New Roman" w:hAnsi="Calibri" w:cs="Calibri"/>
          <w:color w:val="000000"/>
          <w:sz w:val="22"/>
          <w:szCs w:val="22"/>
        </w:rPr>
        <w:t>(Gattuso et al., 2015)</w:t>
      </w:r>
      <w:r w:rsidRPr="0055071F">
        <w:rPr>
          <w:rFonts w:ascii="Arial" w:eastAsia="Times New Roman" w:hAnsi="Arial" w:cs="Arial"/>
          <w:color w:val="000000"/>
          <w:sz w:val="22"/>
          <w:szCs w:val="22"/>
        </w:rPr>
        <w:t xml:space="preserve">. </w:t>
      </w:r>
    </w:p>
    <w:p w14:paraId="2E667D4E" w14:textId="77777777" w:rsidR="0055071F" w:rsidRPr="0055071F" w:rsidRDefault="0055071F" w:rsidP="0055071F">
      <w:pPr>
        <w:rPr>
          <w:rFonts w:ascii="Times New Roman" w:eastAsia="Times New Roman" w:hAnsi="Times New Roman" w:cs="Times New Roman"/>
        </w:rPr>
      </w:pPr>
    </w:p>
    <w:p w14:paraId="2CE1F307" w14:textId="77777777" w:rsidR="0055071F" w:rsidRPr="0055071F" w:rsidRDefault="0055071F" w:rsidP="0055071F">
      <w:pPr>
        <w:rPr>
          <w:rFonts w:ascii="Times New Roman" w:eastAsia="Times New Roman" w:hAnsi="Times New Roman" w:cs="Times New Roman"/>
        </w:rPr>
      </w:pPr>
      <w:commentRangeStart w:id="32"/>
      <w:r w:rsidRPr="0055071F">
        <w:rPr>
          <w:rFonts w:ascii="Arial" w:eastAsia="Times New Roman" w:hAnsi="Arial" w:cs="Arial"/>
          <w:color w:val="000000"/>
          <w:sz w:val="22"/>
          <w:szCs w:val="22"/>
        </w:rPr>
        <w:t xml:space="preserve">Climate change is also impacting dissolved oxygen content in ocean systems across the globe. As the ocean warms, reduced solubility of oxygen and increased stratification of the water column (exacerbated by eutrophication from coastal pollution) reduce dissolved oxygen content in ocean water </w:t>
      </w:r>
      <w:r w:rsidRPr="0055071F">
        <w:rPr>
          <w:rFonts w:ascii="Calibri" w:eastAsia="Times New Roman" w:hAnsi="Calibri" w:cs="Calibri"/>
          <w:color w:val="000000"/>
          <w:sz w:val="22"/>
          <w:szCs w:val="22"/>
        </w:rPr>
        <w:t>(Barange, 2018; Gattuso et al., 2015; Oschlies et al., 2018)</w:t>
      </w:r>
      <w:r w:rsidRPr="0055071F">
        <w:rPr>
          <w:rFonts w:ascii="Arial" w:eastAsia="Times New Roman" w:hAnsi="Arial" w:cs="Arial"/>
          <w:color w:val="808080"/>
          <w:sz w:val="22"/>
          <w:szCs w:val="22"/>
        </w:rPr>
        <w:t xml:space="preserve">. </w:t>
      </w:r>
      <w:r w:rsidRPr="0055071F">
        <w:rPr>
          <w:rFonts w:ascii="Arial" w:eastAsia="Times New Roman" w:hAnsi="Arial" w:cs="Arial"/>
          <w:color w:val="000000"/>
          <w:sz w:val="22"/>
          <w:szCs w:val="22"/>
        </w:rPr>
        <w:t xml:space="preserve">Decreases in oxygen concentration in coastal waters and the prevalence and size of “oxygen minimum zones (OMZs),” areas where oxygen consumption by sediment bacteria exceeds the availability of oxygen, have increased significantly in recent decades, especially in the tropics </w:t>
      </w:r>
      <w:r w:rsidRPr="0055071F">
        <w:rPr>
          <w:rFonts w:ascii="Calibri" w:eastAsia="Times New Roman" w:hAnsi="Calibri" w:cs="Calibri"/>
          <w:color w:val="000000"/>
          <w:sz w:val="22"/>
          <w:szCs w:val="22"/>
        </w:rPr>
        <w:t>(Barange, 2018; Oschlies et al., 2018)</w:t>
      </w:r>
      <w:r w:rsidRPr="0055071F">
        <w:rPr>
          <w:rFonts w:ascii="Arial" w:eastAsia="Times New Roman" w:hAnsi="Arial" w:cs="Arial"/>
          <w:color w:val="000000"/>
          <w:sz w:val="22"/>
          <w:szCs w:val="22"/>
        </w:rPr>
        <w:t xml:space="preserve">. This trend is expected to continue, with whole-ocean oxygen inventory expected to decrease from -1.81 ± 0.31% (RCP2.6) to -3.45 ± 0.44% (RCP8.5), and the global volume of OMZs expected to increase by 10 – 30% by 2100 </w:t>
      </w:r>
      <w:r w:rsidRPr="0055071F">
        <w:rPr>
          <w:rFonts w:ascii="Calibri" w:eastAsia="Times New Roman" w:hAnsi="Calibri" w:cs="Calibri"/>
          <w:color w:val="000000"/>
          <w:sz w:val="22"/>
          <w:szCs w:val="22"/>
        </w:rPr>
        <w:t>(Barange, 2018; Gattuso et al., 2015)</w:t>
      </w:r>
      <w:r w:rsidRPr="0055071F">
        <w:rPr>
          <w:rFonts w:ascii="Arial" w:eastAsia="Times New Roman" w:hAnsi="Arial" w:cs="Arial"/>
          <w:color w:val="000000"/>
          <w:sz w:val="22"/>
          <w:szCs w:val="22"/>
        </w:rPr>
        <w:t xml:space="preserve">. </w:t>
      </w:r>
      <w:commentRangeEnd w:id="32"/>
      <w:r w:rsidR="00C141F9">
        <w:rPr>
          <w:rStyle w:val="Refernciadecomentari"/>
        </w:rPr>
        <w:commentReference w:id="32"/>
      </w:r>
    </w:p>
    <w:p w14:paraId="73351746" w14:textId="77777777" w:rsidR="0055071F" w:rsidRPr="0055071F" w:rsidRDefault="0055071F" w:rsidP="0055071F">
      <w:pPr>
        <w:rPr>
          <w:rFonts w:ascii="Times New Roman" w:eastAsia="Times New Roman" w:hAnsi="Times New Roman" w:cs="Times New Roman"/>
        </w:rPr>
      </w:pPr>
    </w:p>
    <w:p w14:paraId="56CAE06C" w14:textId="77777777"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rPr>
        <w:t xml:space="preserve">However, discrepancies between observations and modelled trends, with observed deoxygenation generally worse than modelled results, point to the need to improve our understanding of the processes driving deoxygenation in order to reduce uncertainty in our projections </w:t>
      </w:r>
      <w:r w:rsidRPr="0055071F">
        <w:rPr>
          <w:rFonts w:ascii="Calibri" w:eastAsia="Times New Roman" w:hAnsi="Calibri" w:cs="Calibri"/>
          <w:color w:val="000000"/>
          <w:sz w:val="22"/>
          <w:szCs w:val="22"/>
        </w:rPr>
        <w:t>(Oschlies et al., 2018)</w:t>
      </w:r>
      <w:r w:rsidRPr="0055071F">
        <w:rPr>
          <w:rFonts w:ascii="Arial" w:eastAsia="Times New Roman" w:hAnsi="Arial" w:cs="Arial"/>
          <w:color w:val="000000"/>
          <w:sz w:val="22"/>
          <w:szCs w:val="22"/>
        </w:rPr>
        <w:t xml:space="preserve">.Deoxygenation and OMZs affect different species in different ways and to different degrees depending on varying oxygen tolerances. While some hypoxia-adapted species may benefit, impacts on most fish and invertebrates will range from reduced </w:t>
      </w:r>
      <w:r w:rsidRPr="0055071F">
        <w:rPr>
          <w:rFonts w:ascii="Arial" w:eastAsia="Times New Roman" w:hAnsi="Arial" w:cs="Arial"/>
          <w:color w:val="000000"/>
          <w:sz w:val="22"/>
          <w:szCs w:val="22"/>
        </w:rPr>
        <w:lastRenderedPageBreak/>
        <w:t xml:space="preserve">vertical migration and compressed vertical habitats to death from asphyxiation </w:t>
      </w:r>
      <w:r w:rsidRPr="0055071F">
        <w:rPr>
          <w:rFonts w:ascii="Calibri" w:eastAsia="Times New Roman" w:hAnsi="Calibri" w:cs="Calibri"/>
          <w:color w:val="000000"/>
          <w:sz w:val="22"/>
          <w:szCs w:val="22"/>
        </w:rPr>
        <w:t>(Barange, 2018; Gattuso et al., 2015; Oschlies et al., 2018)</w:t>
      </w:r>
      <w:r w:rsidRPr="0055071F">
        <w:rPr>
          <w:rFonts w:ascii="Arial" w:eastAsia="Times New Roman" w:hAnsi="Arial" w:cs="Arial"/>
          <w:color w:val="000000"/>
          <w:sz w:val="22"/>
          <w:szCs w:val="22"/>
        </w:rPr>
        <w:t xml:space="preserve">. </w:t>
      </w:r>
    </w:p>
    <w:p w14:paraId="40108326" w14:textId="77777777" w:rsidR="0055071F" w:rsidRPr="0055071F" w:rsidRDefault="0055071F" w:rsidP="0055071F">
      <w:pPr>
        <w:spacing w:before="320" w:after="80"/>
        <w:outlineLvl w:val="2"/>
        <w:rPr>
          <w:rFonts w:ascii="Times New Roman" w:eastAsia="Times New Roman" w:hAnsi="Times New Roman" w:cs="Times New Roman"/>
          <w:b/>
          <w:bCs/>
          <w:sz w:val="27"/>
          <w:szCs w:val="27"/>
        </w:rPr>
      </w:pPr>
      <w:r w:rsidRPr="0055071F">
        <w:rPr>
          <w:rFonts w:ascii="Arial" w:eastAsia="Times New Roman" w:hAnsi="Arial" w:cs="Arial"/>
          <w:color w:val="000000"/>
          <w:sz w:val="28"/>
          <w:szCs w:val="28"/>
        </w:rPr>
        <w:t>3.3 Altered circulation patterns</w:t>
      </w:r>
    </w:p>
    <w:p w14:paraId="54842291" w14:textId="77777777"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rPr>
        <w:t xml:space="preserve">Water circulation in the ocean, known as the “global conveyor belt,” is responsible for the redistribution of heat and freshwater, influencing local climates, productivity levels, and ocean chemistry. A warming climate increases inflows of warm fresh water (from increased precipitation and melting glaciers and sea ice), which can reduce the formation of sea ice and sinking of cold salt water. This influx slows, and potentially stops, the global conveyor belt (Barange, 2018; Liu, Xie, Liu, &amp; Zhu, 2017). The meridional overturning circulation (MOC) and Gulf Stream, which are responsible for a significant portion of the redistribution of heat from the tropics to the middle and high latitudes, as well as of the ocean’s capacity to sequester carbon, are already showing signs of weakening (Barange, 2018). In the Atlantic, this weakening is driving lower sea surface temperatures in the subpolar Atlantic Ocean and a warming and northward shift of the Gulf Stream, which is also expected to weaken in the coming years (Barange, 2018; Liu et al., 2017). </w:t>
      </w:r>
    </w:p>
    <w:p w14:paraId="6C2F05BD" w14:textId="77777777" w:rsidR="0055071F" w:rsidRPr="0055071F" w:rsidRDefault="0055071F" w:rsidP="0055071F">
      <w:pPr>
        <w:rPr>
          <w:rFonts w:ascii="Times New Roman" w:eastAsia="Times New Roman" w:hAnsi="Times New Roman" w:cs="Times New Roman"/>
        </w:rPr>
      </w:pPr>
    </w:p>
    <w:p w14:paraId="62FC2788" w14:textId="77777777"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rPr>
        <w:t xml:space="preserve">All Western boundary currents other than the Gulf Stream are expected to intensify in response to tropical atmospheric changes and shifts in wind patterns resulting from climate change and GHG concentrations, likely strengthening coastal storm systems (Barange, 2018). Eastern boundary currents, responsible for the major coastal upwelling zones, and thus for some of the most productive waters in the world, will also likely shift, although there is more uncertainty around impacts (Barange, 2018). As the land and ocean warm at different rates, stronger upwelling-favorable winds may strengthen these patterns; however increased thermal stratification may also restrict the depth of upwelling waters, and thus limit the amount of nutrients brought with them (Barange, 2018). The impacts of intensified upwelling may result in a net increase in nutrient inputs and primary productivity, or alternatively it could increase the presence of low oxygen waters along the continental shelf (Barange, 2018). </w:t>
      </w:r>
    </w:p>
    <w:p w14:paraId="7E85809E" w14:textId="77777777" w:rsidR="0055071F" w:rsidRPr="0055071F" w:rsidRDefault="0055071F" w:rsidP="0055071F">
      <w:pPr>
        <w:spacing w:before="320" w:after="80"/>
        <w:outlineLvl w:val="2"/>
        <w:rPr>
          <w:rFonts w:ascii="Times New Roman" w:eastAsia="Times New Roman" w:hAnsi="Times New Roman" w:cs="Times New Roman"/>
          <w:b/>
          <w:bCs/>
          <w:sz w:val="27"/>
          <w:szCs w:val="27"/>
        </w:rPr>
      </w:pPr>
      <w:r w:rsidRPr="0055071F">
        <w:rPr>
          <w:rFonts w:ascii="Arial" w:eastAsia="Times New Roman" w:hAnsi="Arial" w:cs="Arial"/>
          <w:color w:val="000000"/>
          <w:sz w:val="28"/>
          <w:szCs w:val="28"/>
        </w:rPr>
        <w:t xml:space="preserve">3.4 Altered distribution of ice and altered sea level </w:t>
      </w:r>
    </w:p>
    <w:p w14:paraId="791FFD8E" w14:textId="7E6755F8" w:rsidR="004866B5" w:rsidRPr="00E44D1F" w:rsidDel="00715FEB" w:rsidRDefault="0055071F" w:rsidP="0055071F">
      <w:pPr>
        <w:rPr>
          <w:del w:id="33" w:author="Jorge Garcia Molinos" w:date="2019-06-25T00:03:00Z"/>
          <w:rFonts w:ascii="Times New Roman" w:eastAsia="Times New Roman" w:hAnsi="Times New Roman" w:cs="Times New Roman"/>
        </w:rPr>
      </w:pPr>
      <w:r w:rsidRPr="0055071F">
        <w:rPr>
          <w:rFonts w:ascii="Arial" w:eastAsia="Times New Roman" w:hAnsi="Arial" w:cs="Arial"/>
          <w:color w:val="000000"/>
          <w:sz w:val="22"/>
          <w:szCs w:val="22"/>
        </w:rPr>
        <w:t xml:space="preserve">Polar areas have seen drastic changes including shifts in timing of the annual melt seasons, changes in snow cover, and changes in ice sheet and glacier mass, which have resulted in sea level rise. Globally, mean sea level rose by 0.19 m from 1901 to 2010, and estimates indicate that by 2100 the global mean sea level will rise between </w:t>
      </w:r>
      <w:r w:rsidRPr="0055071F">
        <w:rPr>
          <w:rFonts w:ascii="Arial" w:eastAsia="Times New Roman" w:hAnsi="Arial" w:cs="Arial"/>
          <w:color w:val="000000"/>
          <w:sz w:val="22"/>
          <w:szCs w:val="22"/>
          <w:shd w:val="clear" w:color="auto" w:fill="FFFF00"/>
        </w:rPr>
        <w:t>0.4 m to 0.9 m under RCP4.5</w:t>
      </w:r>
      <w:r w:rsidRPr="0055071F">
        <w:rPr>
          <w:rFonts w:ascii="Arial" w:eastAsia="Times New Roman" w:hAnsi="Arial" w:cs="Arial"/>
          <w:color w:val="000000"/>
          <w:sz w:val="22"/>
          <w:szCs w:val="22"/>
        </w:rPr>
        <w:t xml:space="preserve">, and between 0.5 m and 1.2 m under RCP8.5 </w:t>
      </w:r>
      <w:r w:rsidRPr="0055071F">
        <w:rPr>
          <w:rFonts w:ascii="Calibri" w:eastAsia="Times New Roman" w:hAnsi="Calibri" w:cs="Calibri"/>
          <w:color w:val="000000"/>
          <w:sz w:val="22"/>
          <w:szCs w:val="22"/>
        </w:rPr>
        <w:t>(Barange, 2018)</w:t>
      </w:r>
      <w:r w:rsidRPr="0055071F">
        <w:rPr>
          <w:rFonts w:ascii="Arial" w:eastAsia="Times New Roman" w:hAnsi="Arial" w:cs="Arial"/>
          <w:color w:val="000000"/>
          <w:sz w:val="22"/>
          <w:szCs w:val="22"/>
        </w:rPr>
        <w:t xml:space="preserve">. The rate of increase varies across regions – in the Western Pacific, sea level is increasing at three times the global average, while the rate of increase in the Eastern Pacific is null or negative </w:t>
      </w:r>
      <w:r w:rsidRPr="0055071F">
        <w:rPr>
          <w:rFonts w:ascii="Calibri" w:eastAsia="Times New Roman" w:hAnsi="Calibri" w:cs="Calibri"/>
          <w:color w:val="000000"/>
          <w:sz w:val="22"/>
          <w:szCs w:val="22"/>
        </w:rPr>
        <w:t>(Barange, 2018)</w:t>
      </w:r>
      <w:r w:rsidRPr="0055071F">
        <w:rPr>
          <w:rFonts w:ascii="Arial" w:eastAsia="Times New Roman" w:hAnsi="Arial" w:cs="Arial"/>
          <w:color w:val="000000"/>
          <w:sz w:val="22"/>
          <w:szCs w:val="22"/>
        </w:rPr>
        <w:t xml:space="preserve">. In the Arctic, annual sea ice extent has decreased at a rate of 3.5 – 4.1% per decade, </w:t>
      </w:r>
      <w:ins w:id="34" w:author="Jorge Garcia Molinos" w:date="2019-06-25T21:55:00Z">
        <w:r w:rsidR="00184A2C">
          <w:rPr>
            <w:rFonts w:ascii="Arial" w:eastAsia="Times New Roman" w:hAnsi="Arial" w:cs="Arial"/>
            <w:color w:val="000000"/>
            <w:sz w:val="22"/>
            <w:szCs w:val="22"/>
          </w:rPr>
          <w:t xml:space="preserve">increasing to </w:t>
        </w:r>
      </w:ins>
      <w:ins w:id="35" w:author="Jorge Garcia Molinos" w:date="2019-06-25T21:56:00Z">
        <w:r w:rsidR="00184A2C">
          <w:rPr>
            <w:rFonts w:ascii="Arial" w:eastAsia="Times New Roman" w:hAnsi="Arial" w:cs="Arial"/>
            <w:color w:val="000000"/>
            <w:sz w:val="22"/>
            <w:szCs w:val="22"/>
          </w:rPr>
          <w:t>-13% in September, the month marking</w:t>
        </w:r>
        <w:r w:rsidR="00184A2C" w:rsidRPr="00184A2C">
          <w:rPr>
            <w:rFonts w:ascii="Arial" w:eastAsia="Times New Roman" w:hAnsi="Arial" w:cs="Arial"/>
            <w:color w:val="000000"/>
            <w:sz w:val="22"/>
            <w:szCs w:val="22"/>
          </w:rPr>
          <w:t xml:space="preserve"> the end of the melt season</w:t>
        </w:r>
        <w:r w:rsidR="00184A2C">
          <w:rPr>
            <w:rFonts w:ascii="Arial" w:eastAsia="Times New Roman" w:hAnsi="Arial" w:cs="Arial"/>
            <w:color w:val="000000"/>
            <w:sz w:val="22"/>
            <w:szCs w:val="22"/>
          </w:rPr>
          <w:t xml:space="preserve">. </w:t>
        </w:r>
      </w:ins>
      <w:ins w:id="36" w:author="Jorge Garcia Molinos" w:date="2019-06-25T21:57:00Z">
        <w:r w:rsidR="00184A2C">
          <w:rPr>
            <w:rFonts w:ascii="Arial" w:eastAsia="Times New Roman" w:hAnsi="Arial" w:cs="Arial"/>
            <w:color w:val="000000"/>
            <w:sz w:val="22"/>
            <w:szCs w:val="22"/>
          </w:rPr>
          <w:t xml:space="preserve">This strong downward trend in extent is accompanied by </w:t>
        </w:r>
      </w:ins>
      <w:ins w:id="37" w:author="Jorge Garcia Molinos" w:date="2019-06-25T21:48:00Z">
        <w:r w:rsidR="00506386">
          <w:rPr>
            <w:rFonts w:ascii="Arial" w:eastAsia="Times New Roman" w:hAnsi="Arial" w:cs="Arial"/>
            <w:color w:val="000000"/>
            <w:sz w:val="22"/>
            <w:szCs w:val="22"/>
          </w:rPr>
          <w:t>a progressive loss of multi-year sea ice</w:t>
        </w:r>
      </w:ins>
      <w:ins w:id="38" w:author="Jorge Garcia Molinos" w:date="2019-06-25T21:58:00Z">
        <w:r w:rsidR="00E44D1F">
          <w:rPr>
            <w:rFonts w:ascii="Arial" w:eastAsia="Times New Roman" w:hAnsi="Arial" w:cs="Arial"/>
            <w:color w:val="000000"/>
            <w:sz w:val="22"/>
            <w:szCs w:val="22"/>
          </w:rPr>
          <w:t xml:space="preserve"> with </w:t>
        </w:r>
      </w:ins>
      <w:ins w:id="39" w:author="Jorge Garcia Molinos" w:date="2019-06-25T22:03:00Z">
        <w:r w:rsidR="00E44D1F">
          <w:rPr>
            <w:rFonts w:ascii="Arial" w:eastAsia="Times New Roman" w:hAnsi="Arial" w:cs="Arial"/>
            <w:color w:val="000000"/>
            <w:sz w:val="22"/>
            <w:szCs w:val="22"/>
          </w:rPr>
          <w:t xml:space="preserve">over 50% </w:t>
        </w:r>
      </w:ins>
      <w:ins w:id="40" w:author="Jorge Garcia Molinos" w:date="2019-06-25T22:04:00Z">
        <w:r w:rsidR="00E44D1F">
          <w:rPr>
            <w:rFonts w:ascii="Arial" w:eastAsia="Times New Roman" w:hAnsi="Arial" w:cs="Arial"/>
            <w:color w:val="000000"/>
            <w:sz w:val="22"/>
            <w:szCs w:val="22"/>
          </w:rPr>
          <w:t>of its extent lost during the period</w:t>
        </w:r>
      </w:ins>
      <w:ins w:id="41" w:author="Jorge Garcia Molinos" w:date="2019-06-25T22:02:00Z">
        <w:r w:rsidR="00184A2C">
          <w:rPr>
            <w:rFonts w:ascii="Arial" w:eastAsia="Times New Roman" w:hAnsi="Arial" w:cs="Arial"/>
            <w:color w:val="000000"/>
            <w:sz w:val="22"/>
            <w:szCs w:val="22"/>
          </w:rPr>
          <w:t xml:space="preserve"> </w:t>
        </w:r>
        <w:r w:rsidR="00184A2C" w:rsidRPr="00184A2C">
          <w:rPr>
            <w:rFonts w:ascii="Arial" w:eastAsia="Times New Roman" w:hAnsi="Arial" w:cs="Arial"/>
            <w:color w:val="000000"/>
            <w:sz w:val="22"/>
            <w:szCs w:val="22"/>
          </w:rPr>
          <w:t>1999–2017</w:t>
        </w:r>
      </w:ins>
      <w:ins w:id="42" w:author="Jorge Garcia Molinos" w:date="2019-06-25T22:03:00Z">
        <w:r w:rsidR="00184A2C">
          <w:rPr>
            <w:rFonts w:ascii="Arial" w:eastAsia="Times New Roman" w:hAnsi="Arial" w:cs="Arial"/>
            <w:color w:val="000000"/>
            <w:sz w:val="22"/>
            <w:szCs w:val="22"/>
          </w:rPr>
          <w:t xml:space="preserve"> </w:t>
        </w:r>
        <w:r w:rsidR="00184A2C">
          <w:rPr>
            <w:rFonts w:ascii="Arial" w:eastAsia="Times New Roman" w:hAnsi="Arial" w:cs="Arial" w:hint="eastAsia"/>
            <w:color w:val="000000"/>
            <w:sz w:val="22"/>
            <w:szCs w:val="22"/>
            <w:lang w:val="en-GB"/>
          </w:rPr>
          <w:t>(</w:t>
        </w:r>
      </w:ins>
      <w:commentRangeStart w:id="43"/>
      <w:ins w:id="44" w:author="Jorge Garcia Molinos" w:date="2019-06-25T22:04:00Z">
        <w:r w:rsidR="00E44D1F" w:rsidRPr="00E44D1F">
          <w:rPr>
            <w:rFonts w:ascii="Arial" w:eastAsia="Times New Roman" w:hAnsi="Arial" w:cs="Arial"/>
            <w:color w:val="000000"/>
            <w:sz w:val="22"/>
            <w:szCs w:val="22"/>
            <w:lang w:val="en-GB"/>
          </w:rPr>
          <w:t>Kwok</w:t>
        </w:r>
        <w:r w:rsidR="00E44D1F">
          <w:rPr>
            <w:rFonts w:ascii="Arial" w:eastAsia="Times New Roman" w:hAnsi="Arial" w:cs="Arial"/>
            <w:color w:val="000000"/>
            <w:sz w:val="22"/>
            <w:szCs w:val="22"/>
            <w:lang w:val="en-GB"/>
          </w:rPr>
          <w:t xml:space="preserve"> 2018</w:t>
        </w:r>
      </w:ins>
      <w:commentRangeEnd w:id="43"/>
      <w:ins w:id="45" w:author="Jorge Garcia Molinos" w:date="2019-06-25T22:05:00Z">
        <w:r w:rsidR="00E44D1F">
          <w:rPr>
            <w:rStyle w:val="Refernciadecomentari"/>
          </w:rPr>
          <w:commentReference w:id="43"/>
        </w:r>
      </w:ins>
      <w:ins w:id="46" w:author="Jorge Garcia Molinos" w:date="2019-06-25T22:02:00Z">
        <w:r w:rsidR="00E44D1F">
          <w:rPr>
            <w:rFonts w:ascii="Arial" w:eastAsia="Times New Roman" w:hAnsi="Arial" w:cs="Arial"/>
            <w:color w:val="000000"/>
            <w:sz w:val="22"/>
            <w:szCs w:val="22"/>
          </w:rPr>
          <w:t>).</w:t>
        </w:r>
      </w:ins>
      <w:ins w:id="47" w:author="Jorge Garcia Molinos" w:date="2019-06-25T22:05:00Z">
        <w:r w:rsidR="00E44D1F">
          <w:rPr>
            <w:rFonts w:ascii="Arial" w:eastAsia="Times New Roman" w:hAnsi="Arial" w:cs="Arial"/>
            <w:color w:val="000000"/>
            <w:sz w:val="22"/>
            <w:szCs w:val="22"/>
          </w:rPr>
          <w:t xml:space="preserve"> Mean</w:t>
        </w:r>
      </w:ins>
      <w:r w:rsidRPr="0055071F">
        <w:rPr>
          <w:rFonts w:ascii="Arial" w:eastAsia="Times New Roman" w:hAnsi="Arial" w:cs="Arial"/>
          <w:color w:val="000000"/>
          <w:sz w:val="22"/>
          <w:szCs w:val="22"/>
        </w:rPr>
        <w:t xml:space="preserve">while Antarctic sea ice has increased by 1.2 – 1.8% over the same period </w:t>
      </w:r>
      <w:r w:rsidRPr="0055071F">
        <w:rPr>
          <w:rFonts w:ascii="Calibri" w:eastAsia="Times New Roman" w:hAnsi="Calibri" w:cs="Calibri"/>
          <w:color w:val="000000"/>
          <w:sz w:val="22"/>
          <w:szCs w:val="22"/>
        </w:rPr>
        <w:t>(Barange, 2018)</w:t>
      </w:r>
      <w:r w:rsidRPr="0055071F">
        <w:rPr>
          <w:rFonts w:ascii="Arial" w:eastAsia="Times New Roman" w:hAnsi="Arial" w:cs="Arial"/>
          <w:color w:val="000000"/>
          <w:sz w:val="22"/>
          <w:szCs w:val="22"/>
        </w:rPr>
        <w:t xml:space="preserve">. Glaciers and land-based ice sheets </w:t>
      </w:r>
      <w:ins w:id="48" w:author="Jorge Garcia Molinos" w:date="2019-06-24T23:57:00Z">
        <w:r w:rsidR="004866B5">
          <w:rPr>
            <w:rFonts w:ascii="Arial" w:eastAsia="Times New Roman" w:hAnsi="Arial" w:cs="Arial"/>
            <w:color w:val="000000"/>
            <w:sz w:val="22"/>
            <w:szCs w:val="22"/>
          </w:rPr>
          <w:t xml:space="preserve">across </w:t>
        </w:r>
      </w:ins>
      <w:r w:rsidRPr="0055071F">
        <w:rPr>
          <w:rFonts w:ascii="Arial" w:eastAsia="Times New Roman" w:hAnsi="Arial" w:cs="Arial"/>
          <w:color w:val="000000"/>
          <w:sz w:val="22"/>
          <w:szCs w:val="22"/>
        </w:rPr>
        <w:t xml:space="preserve">the world </w:t>
      </w:r>
      <w:del w:id="49" w:author="Jorge Garcia Molinos" w:date="2019-06-24T23:58:00Z">
        <w:r w:rsidRPr="0055071F" w:rsidDel="004866B5">
          <w:rPr>
            <w:rFonts w:ascii="Arial" w:eastAsia="Times New Roman" w:hAnsi="Arial" w:cs="Arial"/>
            <w:color w:val="000000"/>
            <w:sz w:val="22"/>
            <w:szCs w:val="22"/>
          </w:rPr>
          <w:delText xml:space="preserve">over </w:delText>
        </w:r>
      </w:del>
      <w:r w:rsidRPr="0055071F">
        <w:rPr>
          <w:rFonts w:ascii="Arial" w:eastAsia="Times New Roman" w:hAnsi="Arial" w:cs="Arial"/>
          <w:color w:val="000000"/>
          <w:sz w:val="22"/>
          <w:szCs w:val="22"/>
        </w:rPr>
        <w:t xml:space="preserve">have also shrunk </w:t>
      </w:r>
      <w:r w:rsidRPr="0055071F">
        <w:rPr>
          <w:rFonts w:ascii="Calibri" w:eastAsia="Times New Roman" w:hAnsi="Calibri" w:cs="Calibri"/>
          <w:color w:val="000000"/>
          <w:sz w:val="22"/>
          <w:szCs w:val="22"/>
        </w:rPr>
        <w:t>(Barange, 2018)</w:t>
      </w:r>
      <w:r w:rsidRPr="0055071F">
        <w:rPr>
          <w:rFonts w:ascii="Arial" w:eastAsia="Times New Roman" w:hAnsi="Arial" w:cs="Arial"/>
          <w:color w:val="000000"/>
          <w:sz w:val="22"/>
          <w:szCs w:val="22"/>
        </w:rPr>
        <w:t xml:space="preserve"> and are expected to outpace other sources of sea level rise in the near future </w:t>
      </w:r>
      <w:r w:rsidRPr="0055071F">
        <w:rPr>
          <w:rFonts w:ascii="Calibri" w:eastAsia="Times New Roman" w:hAnsi="Calibri" w:cs="Calibri"/>
          <w:color w:val="000000"/>
          <w:sz w:val="22"/>
          <w:szCs w:val="22"/>
        </w:rPr>
        <w:t>(Dutton et al., 2015)</w:t>
      </w:r>
      <w:r w:rsidRPr="0055071F">
        <w:rPr>
          <w:rFonts w:ascii="Arial" w:eastAsia="Times New Roman" w:hAnsi="Arial" w:cs="Arial"/>
          <w:color w:val="000000"/>
          <w:sz w:val="22"/>
          <w:szCs w:val="22"/>
        </w:rPr>
        <w:t xml:space="preserve">. </w:t>
      </w:r>
    </w:p>
    <w:p w14:paraId="4DE0F100" w14:textId="77777777" w:rsidR="0055071F" w:rsidRPr="0055071F" w:rsidRDefault="0055071F" w:rsidP="0055071F">
      <w:pPr>
        <w:rPr>
          <w:rFonts w:ascii="Times New Roman" w:eastAsia="Times New Roman" w:hAnsi="Times New Roman" w:cs="Times New Roman"/>
        </w:rPr>
      </w:pPr>
    </w:p>
    <w:p w14:paraId="498A79F2" w14:textId="77777777" w:rsidR="0055071F" w:rsidRPr="0055071F" w:rsidRDefault="0055071F" w:rsidP="0055071F">
      <w:pPr>
        <w:spacing w:before="360" w:after="120"/>
        <w:ind w:right="-360"/>
        <w:outlineLvl w:val="1"/>
        <w:rPr>
          <w:rFonts w:ascii="Times New Roman" w:eastAsia="Times New Roman" w:hAnsi="Times New Roman" w:cs="Times New Roman"/>
          <w:b/>
          <w:bCs/>
          <w:sz w:val="36"/>
          <w:szCs w:val="36"/>
        </w:rPr>
      </w:pPr>
      <w:r w:rsidRPr="0055071F">
        <w:rPr>
          <w:rFonts w:ascii="Arial" w:eastAsia="Times New Roman" w:hAnsi="Arial" w:cs="Arial"/>
          <w:color w:val="000000"/>
          <w:sz w:val="32"/>
          <w:szCs w:val="32"/>
        </w:rPr>
        <w:lastRenderedPageBreak/>
        <w:t>4. Connecting the links between climate change and the ocean economy</w:t>
      </w:r>
    </w:p>
    <w:p w14:paraId="607516CC" w14:textId="77777777" w:rsidR="0055071F" w:rsidRPr="0055071F" w:rsidRDefault="0055071F" w:rsidP="0055071F">
      <w:pPr>
        <w:spacing w:before="320" w:after="80"/>
        <w:outlineLvl w:val="2"/>
        <w:rPr>
          <w:rFonts w:ascii="Times New Roman" w:eastAsia="Times New Roman" w:hAnsi="Times New Roman" w:cs="Times New Roman"/>
          <w:b/>
          <w:bCs/>
          <w:sz w:val="27"/>
          <w:szCs w:val="27"/>
        </w:rPr>
      </w:pPr>
      <w:r w:rsidRPr="0055071F">
        <w:rPr>
          <w:rFonts w:ascii="Arial" w:eastAsia="Times New Roman" w:hAnsi="Arial" w:cs="Arial"/>
          <w:color w:val="000000"/>
          <w:sz w:val="28"/>
          <w:szCs w:val="28"/>
        </w:rPr>
        <w:t>4.1 Capture fisheries</w:t>
      </w:r>
    </w:p>
    <w:p w14:paraId="06F880CE" w14:textId="77777777" w:rsidR="0055071F" w:rsidRPr="0055071F" w:rsidRDefault="0055071F" w:rsidP="0055071F">
      <w:pPr>
        <w:spacing w:before="280" w:after="80"/>
        <w:outlineLvl w:val="3"/>
        <w:rPr>
          <w:rFonts w:ascii="Times New Roman" w:eastAsia="Times New Roman" w:hAnsi="Times New Roman" w:cs="Times New Roman"/>
          <w:b/>
          <w:bCs/>
        </w:rPr>
      </w:pPr>
      <w:r w:rsidRPr="0055071F">
        <w:rPr>
          <w:rFonts w:ascii="Arial" w:eastAsia="Times New Roman" w:hAnsi="Arial" w:cs="Arial"/>
          <w:color w:val="000000"/>
        </w:rPr>
        <w:t>4.1.1 Importance of capture fisheries to the ocean economy</w:t>
      </w:r>
    </w:p>
    <w:p w14:paraId="06721982" w14:textId="77777777"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rPr>
        <w:t>In 2016, marine capture fisheries produced 79.3 million metric tons (mt) of landings, representing 46.4% of global seafood production (170.9 million mt), and US$130 billion in first sale value (FAO 2018). Approximately 30.6 million people participated (full-time, part-time, or occasionally) in capture fisheries operated by an estimated 4.6 million fishing vessels. Fish and fish products are among the most traded commodities in the world. In 2016, approximately 35% of production entered international trade for either human consumption or non-food uses (FAO 2018). The 60 million mt (USD$143 billion) of fish products exported in 2016 constitute a 245% increase relative to 1976 exports (USD$8 billion). Over this time period, the rate of growth of exports from developing countries has surpassed that from developed countries (FAO 2018). Finally, the average annual increase in fish consumption (3.2%) has outpaced the average annual increase in human population growth (1.6%), and demand for fish is projected to increase as the human population grows and becomes increasingly wealthy (</w:t>
      </w:r>
      <w:r w:rsidRPr="0055071F">
        <w:rPr>
          <w:rFonts w:ascii="Arial" w:eastAsia="Times New Roman" w:hAnsi="Arial" w:cs="Arial"/>
          <w:color w:val="FF0000"/>
          <w:sz w:val="22"/>
          <w:szCs w:val="22"/>
        </w:rPr>
        <w:t>citation</w:t>
      </w:r>
      <w:r w:rsidRPr="0055071F">
        <w:rPr>
          <w:rFonts w:ascii="Arial" w:eastAsia="Times New Roman" w:hAnsi="Arial" w:cs="Arial"/>
          <w:color w:val="000000"/>
          <w:sz w:val="22"/>
          <w:szCs w:val="22"/>
        </w:rPr>
        <w:t>).</w:t>
      </w:r>
    </w:p>
    <w:p w14:paraId="62494C51" w14:textId="77777777" w:rsidR="0055071F" w:rsidRPr="0055071F" w:rsidRDefault="0055071F" w:rsidP="0055071F">
      <w:pPr>
        <w:spacing w:before="280" w:after="80"/>
        <w:outlineLvl w:val="3"/>
        <w:rPr>
          <w:rFonts w:ascii="Times New Roman" w:eastAsia="Times New Roman" w:hAnsi="Times New Roman" w:cs="Times New Roman"/>
          <w:b/>
          <w:bCs/>
        </w:rPr>
      </w:pPr>
      <w:r w:rsidRPr="0055071F">
        <w:rPr>
          <w:rFonts w:ascii="Arial" w:eastAsia="Times New Roman" w:hAnsi="Arial" w:cs="Arial"/>
          <w:color w:val="000000"/>
        </w:rPr>
        <w:t>4.1.2 Impacts of climate change on capture fisheries</w:t>
      </w:r>
    </w:p>
    <w:p w14:paraId="3101B331" w14:textId="52CD8AF7"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rPr>
        <w:t xml:space="preserve">The dynamics of harvested marine fish and invertebrate populations are sensitive to climate change (Rijnsdorp et al 2009; Hollowed et al. 2013) via changes in both environmental (e.g., warming, deoxygenation, acidification, etc.) and biological </w:t>
      </w:r>
      <w:del w:id="50" w:author="Jorge Garcia Molinos" w:date="2019-06-25T22:20:00Z">
        <w:r w:rsidRPr="0055071F" w:rsidDel="00C94FB3">
          <w:rPr>
            <w:rFonts w:ascii="Arial" w:eastAsia="Times New Roman" w:hAnsi="Arial" w:cs="Arial"/>
            <w:color w:val="000000"/>
            <w:sz w:val="22"/>
            <w:szCs w:val="22"/>
          </w:rPr>
          <w:delText xml:space="preserve">conditions </w:delText>
        </w:r>
      </w:del>
      <w:r w:rsidRPr="0055071F">
        <w:rPr>
          <w:rFonts w:ascii="Arial" w:eastAsia="Times New Roman" w:hAnsi="Arial" w:cs="Arial"/>
          <w:color w:val="000000"/>
          <w:sz w:val="22"/>
          <w:szCs w:val="22"/>
        </w:rPr>
        <w:t xml:space="preserve">(e.g., changing </w:t>
      </w:r>
      <w:commentRangeStart w:id="51"/>
      <w:r w:rsidRPr="0055071F">
        <w:rPr>
          <w:rFonts w:ascii="Arial" w:eastAsia="Times New Roman" w:hAnsi="Arial" w:cs="Arial"/>
          <w:color w:val="000000"/>
          <w:sz w:val="22"/>
          <w:szCs w:val="22"/>
        </w:rPr>
        <w:t>habitat availability</w:t>
      </w:r>
      <w:commentRangeEnd w:id="51"/>
      <w:r w:rsidR="00C94FB3">
        <w:rPr>
          <w:rStyle w:val="Refernciadecomentari"/>
        </w:rPr>
        <w:commentReference w:id="51"/>
      </w:r>
      <w:r w:rsidRPr="0055071F">
        <w:rPr>
          <w:rFonts w:ascii="Arial" w:eastAsia="Times New Roman" w:hAnsi="Arial" w:cs="Arial"/>
          <w:color w:val="000000"/>
          <w:sz w:val="22"/>
          <w:szCs w:val="22"/>
        </w:rPr>
        <w:t>, food webs, predator-prey dynamics, etc.)</w:t>
      </w:r>
      <w:ins w:id="52" w:author="Jorge Garcia Molinos" w:date="2019-06-25T22:20:00Z">
        <w:r w:rsidR="00C94FB3">
          <w:rPr>
            <w:rFonts w:ascii="Arial" w:eastAsia="Times New Roman" w:hAnsi="Arial" w:cs="Arial"/>
            <w:color w:val="000000"/>
            <w:sz w:val="22"/>
            <w:szCs w:val="22"/>
          </w:rPr>
          <w:t xml:space="preserve"> </w:t>
        </w:r>
        <w:r w:rsidR="00C94FB3" w:rsidRPr="0055071F">
          <w:rPr>
            <w:rFonts w:ascii="Arial" w:eastAsia="Times New Roman" w:hAnsi="Arial" w:cs="Arial"/>
            <w:color w:val="000000"/>
            <w:sz w:val="22"/>
            <w:szCs w:val="22"/>
          </w:rPr>
          <w:t>conditions</w:t>
        </w:r>
      </w:ins>
      <w:r w:rsidRPr="0055071F">
        <w:rPr>
          <w:rFonts w:ascii="Arial" w:eastAsia="Times New Roman" w:hAnsi="Arial" w:cs="Arial"/>
          <w:color w:val="000000"/>
          <w:sz w:val="22"/>
          <w:szCs w:val="22"/>
        </w:rPr>
        <w:t xml:space="preserve">. In some cases, these changes can increase fisheries productivity. For example, warming can </w:t>
      </w:r>
      <w:del w:id="53" w:author="Jorge Garcia Molinos" w:date="2019-06-25T22:23:00Z">
        <w:r w:rsidRPr="0055071F" w:rsidDel="00C94FB3">
          <w:rPr>
            <w:rFonts w:ascii="Arial" w:eastAsia="Times New Roman" w:hAnsi="Arial" w:cs="Arial"/>
            <w:color w:val="000000"/>
            <w:sz w:val="22"/>
            <w:szCs w:val="22"/>
          </w:rPr>
          <w:delText xml:space="preserve">expand </w:delText>
        </w:r>
      </w:del>
      <w:ins w:id="54" w:author="Jorge Garcia Molinos" w:date="2019-06-25T22:23:00Z">
        <w:r w:rsidR="00C94FB3">
          <w:rPr>
            <w:rFonts w:ascii="Arial" w:eastAsia="Times New Roman" w:hAnsi="Arial" w:cs="Arial"/>
            <w:color w:val="000000"/>
            <w:sz w:val="22"/>
            <w:szCs w:val="22"/>
          </w:rPr>
          <w:t>increase</w:t>
        </w:r>
        <w:r w:rsidR="00C94FB3" w:rsidRPr="0055071F">
          <w:rPr>
            <w:rFonts w:ascii="Arial" w:eastAsia="Times New Roman" w:hAnsi="Arial" w:cs="Arial"/>
            <w:color w:val="000000"/>
            <w:sz w:val="22"/>
            <w:szCs w:val="22"/>
          </w:rPr>
          <w:t xml:space="preserve"> </w:t>
        </w:r>
      </w:ins>
      <w:r w:rsidRPr="0055071F">
        <w:rPr>
          <w:rFonts w:ascii="Arial" w:eastAsia="Times New Roman" w:hAnsi="Arial" w:cs="Arial"/>
          <w:color w:val="000000"/>
          <w:sz w:val="22"/>
          <w:szCs w:val="22"/>
        </w:rPr>
        <w:t xml:space="preserve">the suitable thermal habitat range available to a species, </w:t>
      </w:r>
      <w:ins w:id="55" w:author="Jorge Garcia Molinos" w:date="2019-06-25T22:23:00Z">
        <w:r w:rsidR="00C94FB3">
          <w:rPr>
            <w:rFonts w:ascii="Arial" w:eastAsia="Times New Roman" w:hAnsi="Arial" w:cs="Arial"/>
            <w:color w:val="000000"/>
            <w:sz w:val="22"/>
            <w:szCs w:val="22"/>
          </w:rPr>
          <w:t xml:space="preserve">leading to range expansions, </w:t>
        </w:r>
      </w:ins>
      <w:r w:rsidRPr="0055071F">
        <w:rPr>
          <w:rFonts w:ascii="Arial" w:eastAsia="Times New Roman" w:hAnsi="Arial" w:cs="Arial"/>
          <w:color w:val="000000"/>
          <w:sz w:val="22"/>
          <w:szCs w:val="22"/>
        </w:rPr>
        <w:t>or negatively impact a key predator or competitor species. In other cases, these changes can decrease fisheries productivity. For example, hypoxia can increase mortality, acidification can decrease growth rates, and spatial-temporal mismatches in the availability of prey can reduce the recruitment of juveniles. In the section below, we detail how retrospective and forward-looking studies have revealed the impact of climate change on marine fisheries and the opportunity for fisheries management to mitigate the negative impacts of climate change on the ocean economy.</w:t>
      </w:r>
    </w:p>
    <w:p w14:paraId="29442AA1" w14:textId="77777777" w:rsidR="0055071F" w:rsidRPr="0055071F" w:rsidRDefault="0055071F" w:rsidP="0055071F">
      <w:pPr>
        <w:rPr>
          <w:rFonts w:ascii="Times New Roman" w:eastAsia="Times New Roman" w:hAnsi="Times New Roman" w:cs="Times New Roman"/>
        </w:rPr>
      </w:pPr>
    </w:p>
    <w:p w14:paraId="3724356F" w14:textId="77777777" w:rsidR="0055071F" w:rsidRPr="0055071F" w:rsidRDefault="0055071F" w:rsidP="0055071F">
      <w:pPr>
        <w:rPr>
          <w:rFonts w:ascii="Times New Roman" w:eastAsia="Times New Roman" w:hAnsi="Times New Roman" w:cs="Times New Roman"/>
        </w:rPr>
      </w:pPr>
      <w:r w:rsidRPr="0055071F">
        <w:rPr>
          <w:rFonts w:ascii="Arial" w:eastAsia="Times New Roman" w:hAnsi="Arial" w:cs="Arial"/>
          <w:b/>
          <w:bCs/>
          <w:color w:val="000000"/>
          <w:sz w:val="22"/>
          <w:szCs w:val="22"/>
        </w:rPr>
        <w:t>Climate change modifies the life history of marine fish and invertebrates, including their growth, natural mortality, and recruitment rates. Fisheries stock assessments and management decisions will have to increasingly account for environmentally-driven changes in fish life history under climate change.</w:t>
      </w:r>
    </w:p>
    <w:p w14:paraId="0322C017" w14:textId="77777777" w:rsidR="0055071F" w:rsidRPr="0055071F" w:rsidRDefault="0055071F" w:rsidP="0055071F">
      <w:pPr>
        <w:rPr>
          <w:rFonts w:ascii="Times New Roman" w:eastAsia="Times New Roman" w:hAnsi="Times New Roman" w:cs="Times New Roman"/>
        </w:rPr>
      </w:pPr>
    </w:p>
    <w:p w14:paraId="672FE0E2" w14:textId="20D1A966"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u w:val="single"/>
        </w:rPr>
        <w:t>Observed changes:</w:t>
      </w:r>
      <w:r w:rsidRPr="0055071F">
        <w:rPr>
          <w:rFonts w:ascii="Arial" w:eastAsia="Times New Roman" w:hAnsi="Arial" w:cs="Arial"/>
          <w:color w:val="000000"/>
          <w:sz w:val="22"/>
          <w:szCs w:val="22"/>
        </w:rPr>
        <w:t xml:space="preserve"> Climate change has already resulted in reduced growth rates and smaller body sizes in many marine fishes (Sheridan and Bickford 2011), which translates to reduced yield per recruit (Baudron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2014) and by extension, reduced catch potential. Climate change has also altered the timing and location of the phytoplankton and zooplankton blooms that support marine food webs (Cushing 1990; Edwards and Richardson 2004; Poloczanska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2013). Spatial-temporal mismatches in prey availability have increased mortality rates (Beaugrand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2003; Clausen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2017)</w:t>
      </w:r>
      <w:ins w:id="56" w:author="Jorge Garcia Molinos" w:date="2019-06-25T22:31:00Z">
        <w:r w:rsidR="0028333B">
          <w:rPr>
            <w:rFonts w:ascii="Arial" w:eastAsia="Times New Roman" w:hAnsi="Arial" w:cs="Arial"/>
            <w:color w:val="000000"/>
            <w:sz w:val="22"/>
            <w:szCs w:val="22"/>
          </w:rPr>
          <w:t>,</w:t>
        </w:r>
      </w:ins>
      <w:r w:rsidRPr="0055071F">
        <w:rPr>
          <w:rFonts w:ascii="Arial" w:eastAsia="Times New Roman" w:hAnsi="Arial" w:cs="Arial"/>
          <w:color w:val="000000"/>
          <w:sz w:val="22"/>
          <w:szCs w:val="22"/>
        </w:rPr>
        <w:t xml:space="preserve"> while matches have reduced mortality rates (MacKenzie and Köster 2004). Finally, recruitment of juveniles is often more strongly driven by environmental factors than by spawner biomass (Szuwalski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2014; 2019), and has declined </w:t>
      </w:r>
      <w:r w:rsidRPr="0055071F">
        <w:rPr>
          <w:rFonts w:ascii="Arial" w:eastAsia="Times New Roman" w:hAnsi="Arial" w:cs="Arial"/>
          <w:color w:val="000000"/>
          <w:sz w:val="22"/>
          <w:szCs w:val="22"/>
        </w:rPr>
        <w:lastRenderedPageBreak/>
        <w:t xml:space="preserve">as a result of environmental change and overfishing (Britten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2016 but see Szuwalski 2016).</w:t>
      </w:r>
    </w:p>
    <w:p w14:paraId="32D33697" w14:textId="77777777" w:rsidR="0055071F" w:rsidRPr="0055071F" w:rsidRDefault="0055071F" w:rsidP="0055071F">
      <w:pPr>
        <w:rPr>
          <w:rFonts w:ascii="Times New Roman" w:eastAsia="Times New Roman" w:hAnsi="Times New Roman" w:cs="Times New Roman"/>
        </w:rPr>
      </w:pPr>
    </w:p>
    <w:p w14:paraId="6BE20C54" w14:textId="77777777"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u w:val="single"/>
        </w:rPr>
        <w:t>Forecasted changes:</w:t>
      </w:r>
      <w:r w:rsidRPr="0055071F">
        <w:rPr>
          <w:rFonts w:ascii="Arial" w:eastAsia="Times New Roman" w:hAnsi="Arial" w:cs="Arial"/>
          <w:b/>
          <w:bCs/>
          <w:color w:val="000000"/>
          <w:sz w:val="22"/>
          <w:szCs w:val="22"/>
        </w:rPr>
        <w:t xml:space="preserve"> </w:t>
      </w:r>
      <w:r w:rsidRPr="0055071F">
        <w:rPr>
          <w:rFonts w:ascii="Arial" w:eastAsia="Times New Roman" w:hAnsi="Arial" w:cs="Arial"/>
          <w:color w:val="000000"/>
          <w:sz w:val="22"/>
          <w:szCs w:val="22"/>
        </w:rPr>
        <w:t xml:space="preserve">Fish growth rates and body sizes are expected to decline further under continued warming and deoxygenation, with consequences for catch potential (Cheung 2012 but see Lefevre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2017 and Pauly and Cheung 2017 correspondences). On average, maximum body weights are expected to shrink by 14-25% globally from 2000-2050 under a high emission scenario (Cheung 2012). Furthermore, changes in physical oceanography are expected to transport nutrients from surface waters into the deep ocean, driving a 24% reduction in the primary productivity that supports marine food webs by 2300 (Moore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2018).</w:t>
      </w:r>
    </w:p>
    <w:p w14:paraId="59FFEBAC" w14:textId="77777777" w:rsidR="0055071F" w:rsidRPr="0055071F" w:rsidRDefault="0055071F" w:rsidP="0055071F">
      <w:pPr>
        <w:rPr>
          <w:rFonts w:ascii="Times New Roman" w:eastAsia="Times New Roman" w:hAnsi="Times New Roman" w:cs="Times New Roman"/>
        </w:rPr>
      </w:pPr>
    </w:p>
    <w:p w14:paraId="4A011ABF" w14:textId="77777777" w:rsidR="0055071F" w:rsidRPr="0055071F" w:rsidRDefault="0055071F" w:rsidP="0055071F">
      <w:pPr>
        <w:rPr>
          <w:rFonts w:ascii="Times New Roman" w:eastAsia="Times New Roman" w:hAnsi="Times New Roman" w:cs="Times New Roman"/>
        </w:rPr>
      </w:pPr>
      <w:commentRangeStart w:id="57"/>
      <w:r w:rsidRPr="0055071F">
        <w:rPr>
          <w:rFonts w:ascii="Arial" w:eastAsia="Times New Roman" w:hAnsi="Arial" w:cs="Arial"/>
          <w:color w:val="000000"/>
          <w:sz w:val="22"/>
          <w:szCs w:val="22"/>
          <w:u w:val="single"/>
        </w:rPr>
        <w:t>Implications for adaptation:</w:t>
      </w:r>
      <w:r w:rsidRPr="0055071F">
        <w:rPr>
          <w:rFonts w:ascii="Arial" w:eastAsia="Times New Roman" w:hAnsi="Arial" w:cs="Arial"/>
          <w:color w:val="000000"/>
          <w:sz w:val="22"/>
          <w:szCs w:val="22"/>
        </w:rPr>
        <w:t xml:space="preserve"> Fisheries stock assessments will increasingly have to account for environmentally-driven, time-varying natural mortality, growth rates, and recruitment.</w:t>
      </w:r>
      <w:commentRangeEnd w:id="57"/>
      <w:r w:rsidR="006B1D76">
        <w:rPr>
          <w:rStyle w:val="Refernciadecomentari"/>
        </w:rPr>
        <w:commentReference w:id="57"/>
      </w:r>
    </w:p>
    <w:p w14:paraId="276BF57E" w14:textId="77777777" w:rsidR="0055071F" w:rsidRPr="0055071F" w:rsidRDefault="0055071F" w:rsidP="0055071F">
      <w:pPr>
        <w:rPr>
          <w:rFonts w:ascii="Times New Roman" w:eastAsia="Times New Roman" w:hAnsi="Times New Roman" w:cs="Times New Roman"/>
        </w:rPr>
      </w:pPr>
    </w:p>
    <w:p w14:paraId="73B5B006" w14:textId="0619F0AC" w:rsidR="0055071F" w:rsidRPr="0055071F" w:rsidRDefault="0055071F" w:rsidP="0055071F">
      <w:pPr>
        <w:rPr>
          <w:rFonts w:ascii="Times New Roman" w:eastAsia="Times New Roman" w:hAnsi="Times New Roman" w:cs="Times New Roman"/>
        </w:rPr>
      </w:pPr>
      <w:r w:rsidRPr="0055071F">
        <w:rPr>
          <w:rFonts w:ascii="Arial" w:eastAsia="Times New Roman" w:hAnsi="Arial" w:cs="Arial"/>
          <w:b/>
          <w:bCs/>
          <w:color w:val="000000"/>
          <w:sz w:val="22"/>
          <w:szCs w:val="22"/>
        </w:rPr>
        <w:t xml:space="preserve">Marine fish and invertebrates are shifting distributions to track their preferred temperatures. Transboundary agreements will be necessary to ensure that management remains both effective and equitable as species shift </w:t>
      </w:r>
      <w:del w:id="58" w:author="Jorge Garcia Molinos" w:date="2019-06-25T22:45:00Z">
        <w:r w:rsidRPr="0055071F" w:rsidDel="00BA1F21">
          <w:rPr>
            <w:rFonts w:ascii="Arial" w:eastAsia="Times New Roman" w:hAnsi="Arial" w:cs="Arial"/>
            <w:b/>
            <w:bCs/>
            <w:color w:val="000000"/>
            <w:sz w:val="22"/>
            <w:szCs w:val="22"/>
          </w:rPr>
          <w:delText xml:space="preserve">into </w:delText>
        </w:r>
      </w:del>
      <w:commentRangeStart w:id="59"/>
      <w:ins w:id="60" w:author="Jorge Garcia Molinos" w:date="2019-06-25T22:45:00Z">
        <w:r w:rsidR="00BA1F21">
          <w:rPr>
            <w:rFonts w:ascii="Arial" w:eastAsia="Times New Roman" w:hAnsi="Arial" w:cs="Arial"/>
            <w:b/>
            <w:bCs/>
            <w:color w:val="000000"/>
            <w:sz w:val="22"/>
            <w:szCs w:val="22"/>
          </w:rPr>
          <w:t>in and out of</w:t>
        </w:r>
      </w:ins>
      <w:del w:id="61" w:author="Jorge Garcia Molinos" w:date="2019-06-25T22:45:00Z">
        <w:r w:rsidRPr="0055071F" w:rsidDel="00BA1F21">
          <w:rPr>
            <w:rFonts w:ascii="Arial" w:eastAsia="Times New Roman" w:hAnsi="Arial" w:cs="Arial"/>
            <w:b/>
            <w:bCs/>
            <w:color w:val="000000"/>
            <w:sz w:val="22"/>
            <w:szCs w:val="22"/>
          </w:rPr>
          <w:delText>new</w:delText>
        </w:r>
      </w:del>
      <w:r w:rsidRPr="0055071F">
        <w:rPr>
          <w:rFonts w:ascii="Arial" w:eastAsia="Times New Roman" w:hAnsi="Arial" w:cs="Arial"/>
          <w:b/>
          <w:bCs/>
          <w:color w:val="000000"/>
          <w:sz w:val="22"/>
          <w:szCs w:val="22"/>
        </w:rPr>
        <w:t xml:space="preserve"> </w:t>
      </w:r>
      <w:commentRangeEnd w:id="59"/>
      <w:r w:rsidR="00BA1F21">
        <w:rPr>
          <w:rStyle w:val="Refernciadecomentari"/>
        </w:rPr>
        <w:commentReference w:id="59"/>
      </w:r>
      <w:r w:rsidRPr="0055071F">
        <w:rPr>
          <w:rFonts w:ascii="Arial" w:eastAsia="Times New Roman" w:hAnsi="Arial" w:cs="Arial"/>
          <w:b/>
          <w:bCs/>
          <w:color w:val="000000"/>
          <w:sz w:val="22"/>
          <w:szCs w:val="22"/>
        </w:rPr>
        <w:t>management jurisdictions.</w:t>
      </w:r>
    </w:p>
    <w:p w14:paraId="1C2EBA70" w14:textId="77777777" w:rsidR="0055071F" w:rsidRPr="0055071F" w:rsidRDefault="0055071F" w:rsidP="0055071F">
      <w:pPr>
        <w:rPr>
          <w:rFonts w:ascii="Times New Roman" w:eastAsia="Times New Roman" w:hAnsi="Times New Roman" w:cs="Times New Roman"/>
        </w:rPr>
      </w:pPr>
      <w:bookmarkStart w:id="62" w:name="_GoBack"/>
      <w:bookmarkEnd w:id="62"/>
    </w:p>
    <w:p w14:paraId="47B30FA9" w14:textId="4BD75024"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u w:val="single"/>
        </w:rPr>
        <w:t>Observed changes:</w:t>
      </w:r>
      <w:r w:rsidRPr="0055071F">
        <w:rPr>
          <w:rFonts w:ascii="Arial" w:eastAsia="Times New Roman" w:hAnsi="Arial" w:cs="Arial"/>
          <w:color w:val="000000"/>
          <w:sz w:val="22"/>
          <w:szCs w:val="22"/>
        </w:rPr>
        <w:t xml:space="preserve"> As the oceans </w:t>
      </w:r>
      <w:del w:id="63" w:author="Jorge Garcia Molinos" w:date="2019-06-25T22:46:00Z">
        <w:r w:rsidRPr="0055071F" w:rsidDel="00BA1F21">
          <w:rPr>
            <w:rFonts w:ascii="Arial" w:eastAsia="Times New Roman" w:hAnsi="Arial" w:cs="Arial"/>
            <w:color w:val="000000"/>
            <w:sz w:val="22"/>
            <w:szCs w:val="22"/>
          </w:rPr>
          <w:delText>have warmed,</w:delText>
        </w:r>
      </w:del>
      <w:ins w:id="64" w:author="Jorge Garcia Molinos" w:date="2019-06-25T22:46:00Z">
        <w:r w:rsidR="00BA1F21">
          <w:rPr>
            <w:rFonts w:ascii="Arial" w:eastAsia="Times New Roman" w:hAnsi="Arial" w:cs="Arial"/>
            <w:color w:val="000000"/>
            <w:sz w:val="22"/>
            <w:szCs w:val="22"/>
          </w:rPr>
          <w:t>warm</w:t>
        </w:r>
      </w:ins>
      <w:r w:rsidRPr="0055071F">
        <w:rPr>
          <w:rFonts w:ascii="Arial" w:eastAsia="Times New Roman" w:hAnsi="Arial" w:cs="Arial"/>
          <w:color w:val="000000"/>
          <w:sz w:val="22"/>
          <w:szCs w:val="22"/>
        </w:rPr>
        <w:t xml:space="preserve"> marine fish and invertebrates have shifted their distributions to track their preferred temperatures (Perry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2005; Dulvy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2008; Poloczanska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2013; Pinsky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2013). In general, this has resulted in shifts poleward and into deeper waters. At a </w:t>
      </w:r>
      <w:ins w:id="65" w:author="Jorge Garcia Molinos" w:date="2019-06-25T22:47:00Z">
        <w:r w:rsidR="00BA1F21">
          <w:rPr>
            <w:rFonts w:ascii="Arial" w:eastAsia="Times New Roman" w:hAnsi="Arial" w:cs="Arial"/>
            <w:color w:val="000000"/>
            <w:sz w:val="22"/>
            <w:szCs w:val="22"/>
          </w:rPr>
          <w:t xml:space="preserve">mean global </w:t>
        </w:r>
      </w:ins>
      <w:r w:rsidRPr="0055071F">
        <w:rPr>
          <w:rFonts w:ascii="Arial" w:eastAsia="Times New Roman" w:hAnsi="Arial" w:cs="Arial"/>
          <w:color w:val="000000"/>
          <w:sz w:val="22"/>
          <w:szCs w:val="22"/>
        </w:rPr>
        <w:t xml:space="preserve">rate of </w:t>
      </w:r>
      <w:commentRangeStart w:id="66"/>
      <w:r w:rsidRPr="0055071F">
        <w:rPr>
          <w:rFonts w:ascii="Arial" w:eastAsia="Times New Roman" w:hAnsi="Arial" w:cs="Arial"/>
          <w:color w:val="000000"/>
          <w:sz w:val="22"/>
          <w:szCs w:val="22"/>
        </w:rPr>
        <w:t>72 km per decade</w:t>
      </w:r>
      <w:commentRangeEnd w:id="66"/>
      <w:r w:rsidR="00BA1F21">
        <w:rPr>
          <w:rStyle w:val="Refernciadecomentari"/>
        </w:rPr>
        <w:commentReference w:id="66"/>
      </w:r>
      <w:r w:rsidRPr="0055071F">
        <w:rPr>
          <w:rFonts w:ascii="Arial" w:eastAsia="Times New Roman" w:hAnsi="Arial" w:cs="Arial"/>
          <w:color w:val="000000"/>
          <w:sz w:val="22"/>
          <w:szCs w:val="22"/>
        </w:rPr>
        <w:t xml:space="preserve">, marine species have been shifting an order of magnitude faster than terrestrial species (Poloczanska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2013). These distribution shifts </w:t>
      </w:r>
      <w:del w:id="67" w:author="Jorge Garcia Molinos" w:date="2019-06-25T22:49:00Z">
        <w:r w:rsidRPr="0055071F" w:rsidDel="00BA1F21">
          <w:rPr>
            <w:rFonts w:ascii="Arial" w:eastAsia="Times New Roman" w:hAnsi="Arial" w:cs="Arial"/>
            <w:color w:val="000000"/>
            <w:sz w:val="22"/>
            <w:szCs w:val="22"/>
          </w:rPr>
          <w:delText xml:space="preserve">have </w:delText>
        </w:r>
      </w:del>
      <w:ins w:id="68" w:author="Jorge Garcia Molinos" w:date="2019-06-25T22:49:00Z">
        <w:r w:rsidR="00BA1F21">
          <w:rPr>
            <w:rFonts w:ascii="Arial" w:eastAsia="Times New Roman" w:hAnsi="Arial" w:cs="Arial"/>
            <w:color w:val="000000"/>
            <w:sz w:val="22"/>
            <w:szCs w:val="22"/>
          </w:rPr>
          <w:t>are</w:t>
        </w:r>
        <w:r w:rsidR="00BA1F21" w:rsidRPr="0055071F">
          <w:rPr>
            <w:rFonts w:ascii="Arial" w:eastAsia="Times New Roman" w:hAnsi="Arial" w:cs="Arial"/>
            <w:color w:val="000000"/>
            <w:sz w:val="22"/>
            <w:szCs w:val="22"/>
          </w:rPr>
          <w:t xml:space="preserve"> </w:t>
        </w:r>
      </w:ins>
      <w:r w:rsidRPr="0055071F">
        <w:rPr>
          <w:rFonts w:ascii="Arial" w:eastAsia="Times New Roman" w:hAnsi="Arial" w:cs="Arial"/>
          <w:color w:val="000000"/>
          <w:sz w:val="22"/>
          <w:szCs w:val="22"/>
        </w:rPr>
        <w:t xml:space="preserve">already </w:t>
      </w:r>
      <w:del w:id="69" w:author="Jorge Garcia Molinos" w:date="2019-06-25T22:49:00Z">
        <w:r w:rsidRPr="0055071F" w:rsidDel="00BA1F21">
          <w:rPr>
            <w:rFonts w:ascii="Arial" w:eastAsia="Times New Roman" w:hAnsi="Arial" w:cs="Arial"/>
            <w:color w:val="000000"/>
            <w:sz w:val="22"/>
            <w:szCs w:val="22"/>
          </w:rPr>
          <w:delText xml:space="preserve">presented </w:delText>
        </w:r>
      </w:del>
      <w:ins w:id="70" w:author="Jorge Garcia Molinos" w:date="2019-06-25T22:49:00Z">
        <w:r w:rsidR="00BA1F21">
          <w:rPr>
            <w:rFonts w:ascii="Arial" w:eastAsia="Times New Roman" w:hAnsi="Arial" w:cs="Arial"/>
            <w:color w:val="000000"/>
            <w:sz w:val="22"/>
            <w:szCs w:val="22"/>
          </w:rPr>
          <w:t>generating</w:t>
        </w:r>
        <w:r w:rsidR="00BA1F21" w:rsidRPr="0055071F">
          <w:rPr>
            <w:rFonts w:ascii="Arial" w:eastAsia="Times New Roman" w:hAnsi="Arial" w:cs="Arial"/>
            <w:color w:val="000000"/>
            <w:sz w:val="22"/>
            <w:szCs w:val="22"/>
          </w:rPr>
          <w:t xml:space="preserve"> </w:t>
        </w:r>
      </w:ins>
      <w:r w:rsidRPr="0055071F">
        <w:rPr>
          <w:rFonts w:ascii="Arial" w:eastAsia="Times New Roman" w:hAnsi="Arial" w:cs="Arial"/>
          <w:color w:val="000000"/>
          <w:sz w:val="22"/>
          <w:szCs w:val="22"/>
        </w:rPr>
        <w:t xml:space="preserve">management challenges (Pinsky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2018). For example, a “mackerel war” erupted in 2007 when the northeast Atlantic mackerel stock shifted from waters managed by the European Union, Norway, and Faroe Islands into Icelandic waters. Disagreements over the drivers of the shift, the expected duration of the shift, and appropriate catch reallocations resulted in the stock becoming increasingly overfished (Spijkers and Boonstra 2017).</w:t>
      </w:r>
    </w:p>
    <w:p w14:paraId="3B6CB058" w14:textId="77777777" w:rsidR="0055071F" w:rsidRPr="0055071F" w:rsidRDefault="0055071F" w:rsidP="0055071F">
      <w:pPr>
        <w:rPr>
          <w:rFonts w:ascii="Times New Roman" w:eastAsia="Times New Roman" w:hAnsi="Times New Roman" w:cs="Times New Roman"/>
        </w:rPr>
      </w:pPr>
    </w:p>
    <w:p w14:paraId="53B5F3AA" w14:textId="792FC14F"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u w:val="single"/>
        </w:rPr>
        <w:t>Forecasted changes:</w:t>
      </w:r>
      <w:r w:rsidRPr="0055071F">
        <w:rPr>
          <w:rFonts w:ascii="Arial" w:eastAsia="Times New Roman" w:hAnsi="Arial" w:cs="Arial"/>
          <w:color w:val="000000"/>
          <w:sz w:val="22"/>
          <w:szCs w:val="22"/>
        </w:rPr>
        <w:t xml:space="preserve"> The rate of distribution shifts and associated management conflicts are </w:t>
      </w:r>
      <w:del w:id="71" w:author="Jorge Garcia Molinos" w:date="2019-06-25T22:53:00Z">
        <w:r w:rsidRPr="0055071F" w:rsidDel="003A2757">
          <w:rPr>
            <w:rFonts w:ascii="Arial" w:eastAsia="Times New Roman" w:hAnsi="Arial" w:cs="Arial"/>
            <w:color w:val="000000"/>
            <w:sz w:val="22"/>
            <w:szCs w:val="22"/>
          </w:rPr>
          <w:delText xml:space="preserve">forecast </w:delText>
        </w:r>
      </w:del>
      <w:ins w:id="72" w:author="Jorge Garcia Molinos" w:date="2019-06-25T22:53:00Z">
        <w:r w:rsidR="003A2757">
          <w:rPr>
            <w:rFonts w:ascii="Arial" w:eastAsia="Times New Roman" w:hAnsi="Arial" w:cs="Arial"/>
            <w:color w:val="000000"/>
            <w:sz w:val="22"/>
            <w:szCs w:val="22"/>
          </w:rPr>
          <w:t>anticipated</w:t>
        </w:r>
        <w:r w:rsidR="003A2757" w:rsidRPr="0055071F">
          <w:rPr>
            <w:rFonts w:ascii="Arial" w:eastAsia="Times New Roman" w:hAnsi="Arial" w:cs="Arial"/>
            <w:color w:val="000000"/>
            <w:sz w:val="22"/>
            <w:szCs w:val="22"/>
          </w:rPr>
          <w:t xml:space="preserve"> </w:t>
        </w:r>
      </w:ins>
      <w:r w:rsidRPr="0055071F">
        <w:rPr>
          <w:rFonts w:ascii="Arial" w:eastAsia="Times New Roman" w:hAnsi="Arial" w:cs="Arial"/>
          <w:color w:val="000000"/>
          <w:sz w:val="22"/>
          <w:szCs w:val="22"/>
        </w:rPr>
        <w:t xml:space="preserve">to increase under climate change. All studies forecast poleward shifts in species distribution and productivity under continued warming (Cheung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2008; 2010; Blanchard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2012), often with a decrease of species diversity in equatorial regions, an increase in diversity in poleward regions, and the subsequent formation of novel marine communities (García Molinos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w:t>
      </w:r>
      <w:ins w:id="73" w:author="Jorge Garcia Molinos" w:date="2019-06-25T22:53:00Z">
        <w:r w:rsidR="003A2757">
          <w:rPr>
            <w:rFonts w:ascii="Arial" w:eastAsia="Times New Roman" w:hAnsi="Arial" w:cs="Arial"/>
            <w:color w:val="000000"/>
            <w:sz w:val="22"/>
            <w:szCs w:val="22"/>
          </w:rPr>
          <w:t>6</w:t>
        </w:r>
      </w:ins>
      <w:del w:id="74" w:author="Jorge Garcia Molinos" w:date="2019-06-25T22:53:00Z">
        <w:r w:rsidRPr="0055071F" w:rsidDel="003A2757">
          <w:rPr>
            <w:rFonts w:ascii="Arial" w:eastAsia="Times New Roman" w:hAnsi="Arial" w:cs="Arial"/>
            <w:color w:val="000000"/>
            <w:sz w:val="22"/>
            <w:szCs w:val="22"/>
          </w:rPr>
          <w:delText>5</w:delText>
        </w:r>
      </w:del>
      <w:r w:rsidRPr="0055071F">
        <w:rPr>
          <w:rFonts w:ascii="Arial" w:eastAsia="Times New Roman" w:hAnsi="Arial" w:cs="Arial"/>
          <w:color w:val="000000"/>
          <w:sz w:val="22"/>
          <w:szCs w:val="22"/>
        </w:rPr>
        <w:t xml:space="preserve">; Cheung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2016). These shifts are likely to increase the risk of management conflicts over transboundary stocks. For example, 23% to 35% of exclusive economic zones (EEZs) are expected to receive a new stock by 2100 under strong greenhouse gas mitigation (RCP 2.6) to business-as-usual mitigation (RCP 8.5) scenarios, respectively (Pinsky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2018).</w:t>
      </w:r>
    </w:p>
    <w:p w14:paraId="0651967B" w14:textId="77777777" w:rsidR="0055071F" w:rsidRPr="0055071F" w:rsidRDefault="0055071F" w:rsidP="0055071F">
      <w:pPr>
        <w:rPr>
          <w:rFonts w:ascii="Times New Roman" w:eastAsia="Times New Roman" w:hAnsi="Times New Roman" w:cs="Times New Roman"/>
        </w:rPr>
      </w:pPr>
    </w:p>
    <w:p w14:paraId="0306985F" w14:textId="77777777"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u w:val="single"/>
        </w:rPr>
        <w:t>Implications for adaptation:</w:t>
      </w:r>
      <w:r w:rsidRPr="0055071F">
        <w:rPr>
          <w:rFonts w:ascii="Arial" w:eastAsia="Times New Roman" w:hAnsi="Arial" w:cs="Arial"/>
          <w:color w:val="000000"/>
          <w:sz w:val="22"/>
          <w:szCs w:val="22"/>
        </w:rPr>
        <w:t xml:space="preserve"> </w:t>
      </w:r>
      <w:commentRangeStart w:id="75"/>
      <w:r w:rsidRPr="0055071F">
        <w:rPr>
          <w:rFonts w:ascii="Arial" w:eastAsia="Times New Roman" w:hAnsi="Arial" w:cs="Arial"/>
          <w:color w:val="000000"/>
          <w:sz w:val="22"/>
          <w:szCs w:val="22"/>
        </w:rPr>
        <w:t>Establishing or strengthening transboundary fisheries management institutions will be necessary to ensure that management remains both effective and equitable as fish stocks shift into new management jurisdictions.</w:t>
      </w:r>
      <w:commentRangeEnd w:id="75"/>
      <w:r w:rsidR="00FC20AD">
        <w:rPr>
          <w:rStyle w:val="Refernciadecomentari"/>
        </w:rPr>
        <w:commentReference w:id="75"/>
      </w:r>
    </w:p>
    <w:p w14:paraId="2F102405" w14:textId="77777777" w:rsidR="0055071F" w:rsidRPr="0055071F" w:rsidRDefault="0055071F" w:rsidP="0055071F">
      <w:pPr>
        <w:rPr>
          <w:rFonts w:ascii="Times New Roman" w:eastAsia="Times New Roman" w:hAnsi="Times New Roman" w:cs="Times New Roman"/>
        </w:rPr>
      </w:pPr>
    </w:p>
    <w:p w14:paraId="19428D71" w14:textId="06657FBD" w:rsidR="0055071F" w:rsidRPr="0055071F" w:rsidRDefault="0055071F" w:rsidP="0055071F">
      <w:pPr>
        <w:rPr>
          <w:rFonts w:ascii="Times New Roman" w:eastAsia="Times New Roman" w:hAnsi="Times New Roman" w:cs="Times New Roman"/>
        </w:rPr>
      </w:pPr>
      <w:r w:rsidRPr="0055071F">
        <w:rPr>
          <w:rFonts w:ascii="Arial" w:eastAsia="Times New Roman" w:hAnsi="Arial" w:cs="Arial"/>
          <w:b/>
          <w:bCs/>
          <w:color w:val="000000"/>
          <w:sz w:val="22"/>
          <w:szCs w:val="22"/>
        </w:rPr>
        <w:t xml:space="preserve">Although the net global impacts of climate change on fisheries productivity (catch potential) are modest, regional impacts are strong, with pronounced winners and losers. Vulnerable regions must </w:t>
      </w:r>
      <w:del w:id="76" w:author="Jorge Garcia Molinos" w:date="2019-06-25T22:55:00Z">
        <w:r w:rsidRPr="0055071F" w:rsidDel="003A2757">
          <w:rPr>
            <w:rFonts w:ascii="Arial" w:eastAsia="Times New Roman" w:hAnsi="Arial" w:cs="Arial"/>
            <w:b/>
            <w:bCs/>
            <w:color w:val="000000"/>
            <w:sz w:val="22"/>
            <w:szCs w:val="22"/>
          </w:rPr>
          <w:delText xml:space="preserve">be a </w:delText>
        </w:r>
      </w:del>
      <w:r w:rsidRPr="0055071F">
        <w:rPr>
          <w:rFonts w:ascii="Arial" w:eastAsia="Times New Roman" w:hAnsi="Arial" w:cs="Arial"/>
          <w:b/>
          <w:bCs/>
          <w:color w:val="000000"/>
          <w:sz w:val="22"/>
          <w:szCs w:val="22"/>
        </w:rPr>
        <w:t>focus o</w:t>
      </w:r>
      <w:ins w:id="77" w:author="Jorge Garcia Molinos" w:date="2019-06-25T22:55:00Z">
        <w:r w:rsidR="003A2757">
          <w:rPr>
            <w:rFonts w:ascii="Arial" w:eastAsia="Times New Roman" w:hAnsi="Arial" w:cs="Arial"/>
            <w:b/>
            <w:bCs/>
            <w:color w:val="000000"/>
            <w:sz w:val="22"/>
            <w:szCs w:val="22"/>
          </w:rPr>
          <w:t>n</w:t>
        </w:r>
      </w:ins>
      <w:del w:id="78" w:author="Jorge Garcia Molinos" w:date="2019-06-25T22:55:00Z">
        <w:r w:rsidRPr="0055071F" w:rsidDel="003A2757">
          <w:rPr>
            <w:rFonts w:ascii="Arial" w:eastAsia="Times New Roman" w:hAnsi="Arial" w:cs="Arial"/>
            <w:b/>
            <w:bCs/>
            <w:color w:val="000000"/>
            <w:sz w:val="22"/>
            <w:szCs w:val="22"/>
          </w:rPr>
          <w:delText>f</w:delText>
        </w:r>
      </w:del>
      <w:r w:rsidRPr="0055071F">
        <w:rPr>
          <w:rFonts w:ascii="Arial" w:eastAsia="Times New Roman" w:hAnsi="Arial" w:cs="Arial"/>
          <w:b/>
          <w:bCs/>
          <w:color w:val="000000"/>
          <w:sz w:val="22"/>
          <w:szCs w:val="22"/>
        </w:rPr>
        <w:t xml:space="preserve"> management reform and adaptation. Resilience </w:t>
      </w:r>
      <w:r w:rsidRPr="0055071F">
        <w:rPr>
          <w:rFonts w:ascii="Arial" w:eastAsia="Times New Roman" w:hAnsi="Arial" w:cs="Arial"/>
          <w:b/>
          <w:bCs/>
          <w:color w:val="000000"/>
          <w:sz w:val="22"/>
          <w:szCs w:val="22"/>
        </w:rPr>
        <w:lastRenderedPageBreak/>
        <w:t xml:space="preserve">to climate change can be enhanced by preventing overfishing, rebuilding overfished stocks, and accounting for shifting productivity in assessment and management. </w:t>
      </w:r>
    </w:p>
    <w:p w14:paraId="2938E651" w14:textId="77777777" w:rsidR="0055071F" w:rsidRPr="0055071F" w:rsidRDefault="0055071F" w:rsidP="0055071F">
      <w:pPr>
        <w:rPr>
          <w:rFonts w:ascii="Times New Roman" w:eastAsia="Times New Roman" w:hAnsi="Times New Roman" w:cs="Times New Roman"/>
        </w:rPr>
      </w:pPr>
    </w:p>
    <w:p w14:paraId="06E88918" w14:textId="77777777"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u w:val="single"/>
        </w:rPr>
        <w:t>Observed changes:</w:t>
      </w:r>
      <w:r w:rsidRPr="0055071F">
        <w:rPr>
          <w:rFonts w:ascii="Arial" w:eastAsia="Times New Roman" w:hAnsi="Arial" w:cs="Arial"/>
          <w:color w:val="000000"/>
          <w:sz w:val="22"/>
          <w:szCs w:val="22"/>
        </w:rPr>
        <w:t xml:space="preserve"> Over the past eighty years, ocean warming has driven a 4.1% decline in the maximum sustainable yield (MSY), the maximum amount of catch that can be harvested for perpetuity, of 235 of the world’s largest industrial fisheries (Free et al. 2019). In five regions, including the North Sea and ecosystems of East Asia, losses in MSY have ranged 15-35%. Meanwhile, the Baltic Sea and other regions have seen increases in MSY up to 15%. Analyses of historical changes in juvenile recruitment, another metric of productivity, yield conflicting results (Britten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2016; Szuwalski 2016), and are also difficult to interpret in terms of food and income security. Well-managed fisheries have been the most resilient to ocean warming while overexploited fisheries have been the most vulnerable (Free et al. 2019).</w:t>
      </w:r>
    </w:p>
    <w:p w14:paraId="21E02521" w14:textId="77777777" w:rsidR="0055071F" w:rsidRPr="0055071F" w:rsidRDefault="0055071F" w:rsidP="0055071F">
      <w:pPr>
        <w:rPr>
          <w:rFonts w:ascii="Times New Roman" w:eastAsia="Times New Roman" w:hAnsi="Times New Roman" w:cs="Times New Roman"/>
        </w:rPr>
      </w:pPr>
    </w:p>
    <w:p w14:paraId="2EFD1A70" w14:textId="77777777"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u w:val="single"/>
        </w:rPr>
        <w:t>Forecasted changes:</w:t>
      </w:r>
      <w:r w:rsidRPr="0055071F">
        <w:rPr>
          <w:rFonts w:ascii="Arial" w:eastAsia="Times New Roman" w:hAnsi="Arial" w:cs="Arial"/>
          <w:color w:val="000000"/>
          <w:sz w:val="22"/>
          <w:szCs w:val="22"/>
        </w:rPr>
        <w:t xml:space="preserve"> Net global catch potential is not expected to change considerably under climate change (though see RCP 8.5 results below), but strong regional impacts are expected to result in pronounced equatorial “losers” and poleward “winners”. For example, Cheung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(2010) project modest changes in global catch potential of +1% and -1% from 2005-2055 under low and high emissions scenarios, respectively. Gaines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(2018) project modest changes in global MSY of +1%, -1%, and -5% from 2012-2100 under RCPs 2.6, 4.5, and 6.0, but forecast a considerable decline of -25% under RCP 8.5. Cheung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(2010) predict 30-70% increases in catch potential in poleward regions and 40% decreases in equatorial regions, with similar patterns predicted by Gaines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(2018). The redistribution of catch potential will drive a concomitant redistribution of revenues (Lam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2016) and nutrition (Golden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2016).</w:t>
      </w:r>
    </w:p>
    <w:p w14:paraId="3EEBFE0C" w14:textId="77777777" w:rsidR="0055071F" w:rsidRPr="0055071F" w:rsidRDefault="0055071F" w:rsidP="0055071F">
      <w:pPr>
        <w:rPr>
          <w:rFonts w:ascii="Times New Roman" w:eastAsia="Times New Roman" w:hAnsi="Times New Roman" w:cs="Times New Roman"/>
        </w:rPr>
      </w:pPr>
    </w:p>
    <w:p w14:paraId="7E7DF782" w14:textId="77777777"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u w:val="single"/>
        </w:rPr>
        <w:t>Implications for adaptation:</w:t>
      </w:r>
      <w:r w:rsidRPr="0055071F">
        <w:rPr>
          <w:rFonts w:ascii="Arial" w:eastAsia="Times New Roman" w:hAnsi="Arial" w:cs="Arial"/>
          <w:color w:val="000000"/>
          <w:sz w:val="22"/>
          <w:szCs w:val="22"/>
        </w:rPr>
        <w:t xml:space="preserve"> First, preventing overfishing and rebuilding overfished stocks will enhance resilience to climate change. Second, fisheries stock assessments and management procedures will need to account for shifting productivity (a.k.a., non-stationary or time-varying population dynamics). This will involve one of many strategies (Pinsky and Mantua 2014) including: (1) using assessments with time-varying productivity; (2) restricting assessments to the current environmental regime; and/or (3) using climate-adaptive harvest control rules.</w:t>
      </w:r>
    </w:p>
    <w:p w14:paraId="418D3EAC" w14:textId="77777777" w:rsidR="0055071F" w:rsidRPr="0055071F" w:rsidRDefault="0055071F" w:rsidP="0055071F">
      <w:pPr>
        <w:spacing w:before="280" w:after="80"/>
        <w:outlineLvl w:val="3"/>
        <w:rPr>
          <w:rFonts w:ascii="Times New Roman" w:eastAsia="Times New Roman" w:hAnsi="Times New Roman" w:cs="Times New Roman"/>
          <w:b/>
          <w:bCs/>
        </w:rPr>
      </w:pPr>
      <w:r w:rsidRPr="0055071F">
        <w:rPr>
          <w:rFonts w:ascii="Arial" w:eastAsia="Times New Roman" w:hAnsi="Arial" w:cs="Arial"/>
          <w:color w:val="000000"/>
        </w:rPr>
        <w:t>4.1.3 Ability for management to mitigate the impacts of climate change</w:t>
      </w:r>
    </w:p>
    <w:p w14:paraId="62AA1D7B" w14:textId="77777777"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rPr>
        <w:t xml:space="preserve">Most forecasts of the impacts of climate change on fisheries compare the maximum biological potential for food production today with that in the future (Cheung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2010; Lam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2016). While this is useful for understanding the biological limits of the ocean under change, it fails to consider the effects of alternative human responses (Barange 2019), which could either limit or exacerbate the impacts of climate change on society. The actions of fishers, management institutions, and markets all influence the benefits derived from fisheries (Costello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2016) and could mitigate many of the negative impacts of climate change (Gaines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2018).</w:t>
      </w:r>
    </w:p>
    <w:p w14:paraId="3339DF16" w14:textId="77777777" w:rsidR="0055071F" w:rsidRPr="0055071F" w:rsidRDefault="0055071F" w:rsidP="0055071F">
      <w:pPr>
        <w:rPr>
          <w:rFonts w:ascii="Times New Roman" w:eastAsia="Times New Roman" w:hAnsi="Times New Roman" w:cs="Times New Roman"/>
        </w:rPr>
      </w:pPr>
    </w:p>
    <w:p w14:paraId="4E301BF1" w14:textId="77777777" w:rsidR="0055071F" w:rsidRPr="0055071F" w:rsidRDefault="0055071F" w:rsidP="0055071F">
      <w:pPr>
        <w:rPr>
          <w:rFonts w:ascii="Times New Roman" w:eastAsia="Times New Roman" w:hAnsi="Times New Roman" w:cs="Times New Roman"/>
        </w:rPr>
      </w:pPr>
      <w:r w:rsidRPr="0055071F">
        <w:rPr>
          <w:rFonts w:ascii="Arial" w:eastAsia="Times New Roman" w:hAnsi="Arial" w:cs="Arial"/>
          <w:b/>
          <w:bCs/>
          <w:i/>
          <w:iCs/>
          <w:color w:val="000000"/>
          <w:sz w:val="22"/>
          <w:szCs w:val="22"/>
        </w:rPr>
        <w:t>We present a new analysis (Free et al. in prep) that documents the benefits countries stand to gain by implementing climate-adaptive fisheries management reforms that address both changes in species productivity and distribution due to climate change.</w:t>
      </w:r>
    </w:p>
    <w:p w14:paraId="26ACDB4C" w14:textId="77777777" w:rsidR="0055071F" w:rsidRPr="0055071F" w:rsidRDefault="0055071F" w:rsidP="0055071F">
      <w:pPr>
        <w:rPr>
          <w:rFonts w:ascii="Times New Roman" w:eastAsia="Times New Roman" w:hAnsi="Times New Roman" w:cs="Times New Roman"/>
        </w:rPr>
      </w:pPr>
    </w:p>
    <w:p w14:paraId="5065B7EB" w14:textId="234C9675"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u w:val="single"/>
        </w:rPr>
        <w:t>Methods:</w:t>
      </w:r>
      <w:r w:rsidRPr="0055071F">
        <w:rPr>
          <w:rFonts w:ascii="Arial" w:eastAsia="Times New Roman" w:hAnsi="Arial" w:cs="Arial"/>
          <w:color w:val="000000"/>
          <w:sz w:val="22"/>
          <w:szCs w:val="22"/>
        </w:rPr>
        <w:t xml:space="preserve"> We forecasted the distribution and productivity of 779 harvested marine species </w:t>
      </w:r>
      <w:del w:id="79" w:author="Jorge Garcia Molinos" w:date="2019-06-25T23:17:00Z">
        <w:r w:rsidRPr="0055071F" w:rsidDel="00FC20AD">
          <w:rPr>
            <w:rFonts w:ascii="Arial" w:eastAsia="Times New Roman" w:hAnsi="Arial" w:cs="Arial"/>
            <w:color w:val="000000"/>
            <w:sz w:val="22"/>
            <w:szCs w:val="22"/>
          </w:rPr>
          <w:delText xml:space="preserve">out </w:delText>
        </w:r>
      </w:del>
      <w:ins w:id="80" w:author="Jorge Garcia Molinos" w:date="2019-06-25T23:17:00Z">
        <w:r w:rsidR="00FC20AD">
          <w:rPr>
            <w:rFonts w:ascii="Arial" w:eastAsia="Times New Roman" w:hAnsi="Arial" w:cs="Arial"/>
            <w:color w:val="000000"/>
            <w:sz w:val="22"/>
            <w:szCs w:val="22"/>
          </w:rPr>
          <w:t>up</w:t>
        </w:r>
        <w:r w:rsidR="00FC20AD" w:rsidRPr="0055071F">
          <w:rPr>
            <w:rFonts w:ascii="Arial" w:eastAsia="Times New Roman" w:hAnsi="Arial" w:cs="Arial"/>
            <w:color w:val="000000"/>
            <w:sz w:val="22"/>
            <w:szCs w:val="22"/>
          </w:rPr>
          <w:t xml:space="preserve"> </w:t>
        </w:r>
      </w:ins>
      <w:r w:rsidRPr="0055071F">
        <w:rPr>
          <w:rFonts w:ascii="Arial" w:eastAsia="Times New Roman" w:hAnsi="Arial" w:cs="Arial"/>
          <w:color w:val="000000"/>
          <w:sz w:val="22"/>
          <w:szCs w:val="22"/>
        </w:rPr>
        <w:t xml:space="preserve">to 2100 under two </w:t>
      </w:r>
      <w:ins w:id="81" w:author="Jorge Garcia Molinos" w:date="2019-06-25T23:17:00Z">
        <w:r w:rsidR="00FC20AD">
          <w:rPr>
            <w:rFonts w:ascii="Arial" w:eastAsia="Times New Roman" w:hAnsi="Arial" w:cs="Arial"/>
            <w:color w:val="000000"/>
            <w:sz w:val="22"/>
            <w:szCs w:val="22"/>
          </w:rPr>
          <w:t xml:space="preserve">IPCC </w:t>
        </w:r>
      </w:ins>
      <w:ins w:id="82" w:author="Jorge Garcia Molinos" w:date="2019-06-25T23:18:00Z">
        <w:r w:rsidR="00FC20AD">
          <w:rPr>
            <w:rFonts w:ascii="Arial" w:eastAsia="Times New Roman" w:hAnsi="Arial" w:cs="Arial"/>
            <w:color w:val="000000"/>
            <w:sz w:val="22"/>
            <w:szCs w:val="22"/>
          </w:rPr>
          <w:t>Representative</w:t>
        </w:r>
      </w:ins>
      <w:ins w:id="83" w:author="Jorge Garcia Molinos" w:date="2019-06-25T23:17:00Z">
        <w:r w:rsidR="00FC20AD">
          <w:rPr>
            <w:rFonts w:ascii="Arial" w:eastAsia="Times New Roman" w:hAnsi="Arial" w:cs="Arial"/>
            <w:color w:val="000000"/>
            <w:sz w:val="22"/>
            <w:szCs w:val="22"/>
          </w:rPr>
          <w:t xml:space="preserve"> Concentration Pathways </w:t>
        </w:r>
      </w:ins>
      <w:del w:id="84" w:author="Jorge Garcia Molinos" w:date="2019-06-25T23:19:00Z">
        <w:r w:rsidRPr="0055071F" w:rsidDel="00FC20AD">
          <w:rPr>
            <w:rFonts w:ascii="Arial" w:eastAsia="Times New Roman" w:hAnsi="Arial" w:cs="Arial"/>
            <w:color w:val="000000"/>
            <w:sz w:val="22"/>
            <w:szCs w:val="22"/>
          </w:rPr>
          <w:delText xml:space="preserve">greenhouse gas emissions scenarios </w:delText>
        </w:r>
      </w:del>
      <w:r w:rsidRPr="0055071F">
        <w:rPr>
          <w:rFonts w:ascii="Arial" w:eastAsia="Times New Roman" w:hAnsi="Arial" w:cs="Arial"/>
          <w:color w:val="000000"/>
          <w:sz w:val="22"/>
          <w:szCs w:val="22"/>
        </w:rPr>
        <w:t>(RCPs</w:t>
      </w:r>
      <w:ins w:id="85" w:author="Jorge Garcia Molinos" w:date="2019-06-25T23:20:00Z">
        <w:r w:rsidR="00FC20AD">
          <w:rPr>
            <w:rFonts w:ascii="Arial" w:eastAsia="Times New Roman" w:hAnsi="Arial" w:cs="Arial"/>
            <w:color w:val="000000"/>
            <w:sz w:val="22"/>
            <w:szCs w:val="22"/>
          </w:rPr>
          <w:t>)</w:t>
        </w:r>
      </w:ins>
      <w:r w:rsidRPr="0055071F">
        <w:rPr>
          <w:rFonts w:ascii="Arial" w:eastAsia="Times New Roman" w:hAnsi="Arial" w:cs="Arial"/>
          <w:color w:val="000000"/>
          <w:sz w:val="22"/>
          <w:szCs w:val="22"/>
        </w:rPr>
        <w:t xml:space="preserve"> 6.0 and 8.5</w:t>
      </w:r>
      <w:del w:id="86" w:author="Jorge Garcia Molinos" w:date="2019-06-25T23:20:00Z">
        <w:r w:rsidRPr="0055071F" w:rsidDel="00FC20AD">
          <w:rPr>
            <w:rFonts w:ascii="Arial" w:eastAsia="Times New Roman" w:hAnsi="Arial" w:cs="Arial"/>
            <w:color w:val="000000"/>
            <w:sz w:val="22"/>
            <w:szCs w:val="22"/>
          </w:rPr>
          <w:delText>)</w:delText>
        </w:r>
      </w:del>
      <w:r w:rsidRPr="0055071F">
        <w:rPr>
          <w:rFonts w:ascii="Arial" w:eastAsia="Times New Roman" w:hAnsi="Arial" w:cs="Arial"/>
          <w:color w:val="000000"/>
          <w:sz w:val="22"/>
          <w:szCs w:val="22"/>
        </w:rPr>
        <w:t xml:space="preserve">, and compared the status of these fisheries and the amount of catch and profits derived from them under climate-adaptive management and business-as-usual management (Free et al. in prep). Under climate-adaptive management, fisheries stock assessments and management procedures account for shifts in productivity, and transboundary </w:t>
      </w:r>
      <w:r w:rsidRPr="0055071F">
        <w:rPr>
          <w:rFonts w:ascii="Arial" w:eastAsia="Times New Roman" w:hAnsi="Arial" w:cs="Arial"/>
          <w:color w:val="000000"/>
          <w:sz w:val="22"/>
          <w:szCs w:val="22"/>
        </w:rPr>
        <w:lastRenderedPageBreak/>
        <w:t>institutions maintain management performance as shifts in distribution move stocks into new management jurisdictions. Under business-as-usual management, current (rather than economically optimal) harvest rates are initially applied and are gradually transitioned to open-access as stocks shift into new management jurisdictions. We then measured the extent to which climate-adaptive management would (1) maintain catch and profits into the future and (2) generate catch and profits relative to a business-as-usual management.</w:t>
      </w:r>
    </w:p>
    <w:p w14:paraId="694D8CE2" w14:textId="77777777" w:rsidR="0055071F" w:rsidRPr="0055071F" w:rsidRDefault="0055071F" w:rsidP="0055071F">
      <w:pPr>
        <w:rPr>
          <w:rFonts w:ascii="Times New Roman" w:eastAsia="Times New Roman" w:hAnsi="Times New Roman" w:cs="Times New Roman"/>
        </w:rPr>
      </w:pPr>
    </w:p>
    <w:p w14:paraId="5F22A420" w14:textId="77777777" w:rsidR="0055071F" w:rsidRPr="0055071F" w:rsidRDefault="0055071F" w:rsidP="0055071F">
      <w:pPr>
        <w:rPr>
          <w:rFonts w:ascii="Times New Roman" w:eastAsia="Times New Roman" w:hAnsi="Times New Roman" w:cs="Times New Roman"/>
        </w:rPr>
      </w:pPr>
      <w:r w:rsidRPr="0055071F">
        <w:rPr>
          <w:rFonts w:ascii="Arial" w:eastAsia="Times New Roman" w:hAnsi="Arial" w:cs="Arial"/>
          <w:color w:val="000000"/>
          <w:sz w:val="22"/>
          <w:szCs w:val="22"/>
          <w:u w:val="single"/>
        </w:rPr>
        <w:t>Results:</w:t>
      </w:r>
      <w:r w:rsidRPr="0055071F">
        <w:rPr>
          <w:rFonts w:ascii="Arial" w:eastAsia="Times New Roman" w:hAnsi="Arial" w:cs="Arial"/>
          <w:color w:val="000000"/>
          <w:sz w:val="22"/>
          <w:szCs w:val="22"/>
        </w:rPr>
        <w:t xml:space="preserve"> Even countries experiencing declines in fisheries productivity and catch potential would derive more catch and profits through climate-adaptive management than through business-as-usual management (</w:t>
      </w:r>
      <w:r w:rsidRPr="0055071F">
        <w:rPr>
          <w:rFonts w:ascii="Arial" w:eastAsia="Times New Roman" w:hAnsi="Arial" w:cs="Arial"/>
          <w:b/>
          <w:bCs/>
          <w:color w:val="000000"/>
          <w:sz w:val="22"/>
          <w:szCs w:val="22"/>
        </w:rPr>
        <w:t>Figure 3</w:t>
      </w:r>
      <w:r w:rsidRPr="0055071F">
        <w:rPr>
          <w:rFonts w:ascii="Arial" w:eastAsia="Times New Roman" w:hAnsi="Arial" w:cs="Arial"/>
          <w:color w:val="000000"/>
          <w:sz w:val="22"/>
          <w:szCs w:val="22"/>
        </w:rPr>
        <w:t>). Furthermore, in many countries, adaptive management would not only reduce the impacts of climate change, but would actually increase catch and profits relative to today (</w:t>
      </w:r>
      <w:r w:rsidRPr="0055071F">
        <w:rPr>
          <w:rFonts w:ascii="Arial" w:eastAsia="Times New Roman" w:hAnsi="Arial" w:cs="Arial"/>
          <w:b/>
          <w:bCs/>
          <w:color w:val="000000"/>
          <w:sz w:val="22"/>
          <w:szCs w:val="22"/>
        </w:rPr>
        <w:t>Figure 3</w:t>
      </w:r>
      <w:r w:rsidRPr="0055071F">
        <w:rPr>
          <w:rFonts w:ascii="Arial" w:eastAsia="Times New Roman" w:hAnsi="Arial" w:cs="Arial"/>
          <w:color w:val="000000"/>
          <w:sz w:val="22"/>
          <w:szCs w:val="22"/>
        </w:rPr>
        <w:t xml:space="preserve">). Climate-adaptive fisheries management results in greater cumulative profits than business-as-usual management for 99% of countries under both RCPs 6.0 and 8.5. It results in greater cumulative catches than business-as-usual management in 98% and 67% of countries in RCPs 6.0 and 8.5, respectively. Furthermore, under adaptive management, 71% and 45% of countries derive more catch and profits from fisheries in 2100 relative to today under RCPs 6.0 and 8.5, respectively. The impacts of climate change on fisheries and the opportunities and benefits of climate-adaptive fisheries management reforms can be explored for specific countries in this interactive web application: </w:t>
      </w:r>
      <w:hyperlink r:id="rId9" w:history="1">
        <w:r w:rsidRPr="0055071F">
          <w:rPr>
            <w:rFonts w:ascii="Arial" w:eastAsia="Times New Roman" w:hAnsi="Arial" w:cs="Arial"/>
            <w:color w:val="1155CC"/>
            <w:sz w:val="22"/>
            <w:szCs w:val="22"/>
            <w:u w:val="single"/>
          </w:rPr>
          <w:t>https://sfg-ucsb.shinyapps.io/fishcast2/</w:t>
        </w:r>
      </w:hyperlink>
    </w:p>
    <w:p w14:paraId="4EFF3A4A" w14:textId="77777777" w:rsidR="0055071F" w:rsidRPr="0055071F" w:rsidRDefault="0055071F" w:rsidP="0055071F">
      <w:pPr>
        <w:spacing w:before="320" w:after="80"/>
        <w:outlineLvl w:val="2"/>
        <w:rPr>
          <w:rFonts w:ascii="Times New Roman" w:eastAsia="Times New Roman" w:hAnsi="Times New Roman" w:cs="Times New Roman"/>
          <w:b/>
          <w:bCs/>
          <w:sz w:val="27"/>
          <w:szCs w:val="27"/>
        </w:rPr>
      </w:pPr>
      <w:r w:rsidRPr="0055071F">
        <w:rPr>
          <w:rFonts w:ascii="Arial" w:eastAsia="Times New Roman" w:hAnsi="Arial" w:cs="Arial"/>
          <w:color w:val="000000"/>
          <w:sz w:val="22"/>
          <w:szCs w:val="22"/>
          <w:u w:val="single"/>
        </w:rPr>
        <w:t>Implications for adaptation:</w:t>
      </w:r>
      <w:r w:rsidRPr="0055071F">
        <w:rPr>
          <w:rFonts w:ascii="Arial" w:eastAsia="Times New Roman" w:hAnsi="Arial" w:cs="Arial"/>
          <w:color w:val="000000"/>
          <w:sz w:val="22"/>
          <w:szCs w:val="22"/>
        </w:rPr>
        <w:t xml:space="preserve"> Fisheries management that accounts for shifts in species distributions and productivity due to climate change will generate better outcomes than business-as-usual management in all countries, even those hardest hit by climate change. In the section below, we detail </w:t>
      </w:r>
      <w:r w:rsidRPr="0055071F">
        <w:rPr>
          <w:rFonts w:ascii="Arial" w:eastAsia="Times New Roman" w:hAnsi="Arial" w:cs="Arial"/>
          <w:color w:val="FF0000"/>
          <w:sz w:val="22"/>
          <w:szCs w:val="22"/>
        </w:rPr>
        <w:t>seven</w:t>
      </w:r>
      <w:r w:rsidRPr="0055071F">
        <w:rPr>
          <w:rFonts w:ascii="Arial" w:eastAsia="Times New Roman" w:hAnsi="Arial" w:cs="Arial"/>
          <w:color w:val="000000"/>
          <w:sz w:val="22"/>
          <w:szCs w:val="22"/>
        </w:rPr>
        <w:t xml:space="preserve"> key recommendations for implementing such reforms.</w:t>
      </w:r>
    </w:p>
    <w:commentRangeStart w:id="87"/>
    <w:p w14:paraId="306BFA7B" w14:textId="17560036" w:rsidR="0055071F" w:rsidRPr="0055071F" w:rsidRDefault="0055071F" w:rsidP="0055071F">
      <w:pPr>
        <w:spacing w:before="320" w:after="80"/>
        <w:outlineLvl w:val="2"/>
        <w:rPr>
          <w:rFonts w:ascii="Times New Roman" w:eastAsia="Times New Roman" w:hAnsi="Times New Roman" w:cs="Times New Roman"/>
          <w:b/>
          <w:bCs/>
          <w:sz w:val="27"/>
          <w:szCs w:val="27"/>
        </w:rPr>
      </w:pPr>
      <w:r w:rsidRPr="0055071F">
        <w:rPr>
          <w:rFonts w:ascii="Arial" w:eastAsia="Times New Roman" w:hAnsi="Arial" w:cs="Arial"/>
          <w:color w:val="000000"/>
          <w:sz w:val="22"/>
          <w:szCs w:val="22"/>
        </w:rPr>
        <w:lastRenderedPageBreak/>
        <w:fldChar w:fldCharType="begin"/>
      </w:r>
      <w:r w:rsidRPr="0055071F">
        <w:rPr>
          <w:rFonts w:ascii="Arial" w:eastAsia="Times New Roman" w:hAnsi="Arial" w:cs="Arial"/>
          <w:color w:val="000000"/>
          <w:sz w:val="22"/>
          <w:szCs w:val="22"/>
        </w:rPr>
        <w:instrText xml:space="preserve"> INCLUDEPICTURE "https://lh6.googleusercontent.com/01GmboJq4sXFKLt4V2KfSSp_ZvuX5037REUM-6xBzsBTJR_Jv2h0UU-duE5e-YJvrJKN_b73HyvFv2tRQHc5N1MjiwFqxZgkGZ16zi1r6TYGapxSuQjlRuIH7Q8YaabCciSdttm3" \* MERGEFORMATINET </w:instrText>
      </w:r>
      <w:r w:rsidRPr="0055071F">
        <w:rPr>
          <w:rFonts w:ascii="Arial" w:eastAsia="Times New Roman" w:hAnsi="Arial" w:cs="Arial"/>
          <w:color w:val="000000"/>
          <w:sz w:val="22"/>
          <w:szCs w:val="22"/>
        </w:rPr>
        <w:fldChar w:fldCharType="separate"/>
      </w:r>
      <w:r w:rsidRPr="0055071F">
        <w:rPr>
          <w:rFonts w:ascii="Arial" w:eastAsia="Times New Roman" w:hAnsi="Arial" w:cs="Arial"/>
          <w:noProof/>
          <w:color w:val="000000"/>
          <w:sz w:val="22"/>
          <w:szCs w:val="22"/>
          <w:lang w:val="en-GB" w:eastAsia="ja-JP"/>
        </w:rPr>
        <w:drawing>
          <wp:inline distT="0" distB="0" distL="0" distR="0" wp14:anchorId="4F3586B5" wp14:editId="06F24537">
            <wp:extent cx="5943600" cy="7785735"/>
            <wp:effectExtent l="0" t="0" r="0" b="0"/>
            <wp:docPr id="1" name="Picture 1" descr="https://lh6.googleusercontent.com/01GmboJq4sXFKLt4V2KfSSp_ZvuX5037REUM-6xBzsBTJR_Jv2h0UU-duE5e-YJvrJKN_b73HyvFv2tRQHc5N1MjiwFqxZgkGZ16zi1r6TYGapxSuQjlRuIH7Q8YaabCciSdtt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01GmboJq4sXFKLt4V2KfSSp_ZvuX5037REUM-6xBzsBTJR_Jv2h0UU-duE5e-YJvrJKN_b73HyvFv2tRQHc5N1MjiwFqxZgkGZ16zi1r6TYGapxSuQjlRuIH7Q8YaabCciSdttm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785735"/>
                    </a:xfrm>
                    <a:prstGeom prst="rect">
                      <a:avLst/>
                    </a:prstGeom>
                    <a:noFill/>
                    <a:ln>
                      <a:noFill/>
                    </a:ln>
                  </pic:spPr>
                </pic:pic>
              </a:graphicData>
            </a:graphic>
          </wp:inline>
        </w:drawing>
      </w:r>
      <w:r w:rsidRPr="0055071F">
        <w:rPr>
          <w:rFonts w:ascii="Arial" w:eastAsia="Times New Roman" w:hAnsi="Arial" w:cs="Arial"/>
          <w:color w:val="000000"/>
          <w:sz w:val="22"/>
          <w:szCs w:val="22"/>
        </w:rPr>
        <w:fldChar w:fldCharType="end"/>
      </w:r>
      <w:commentRangeEnd w:id="87"/>
      <w:r w:rsidR="004402D0">
        <w:rPr>
          <w:rStyle w:val="Refernciadecomentari"/>
        </w:rPr>
        <w:commentReference w:id="87"/>
      </w:r>
    </w:p>
    <w:p w14:paraId="3975131B" w14:textId="77777777" w:rsidR="0055071F" w:rsidRPr="0055071F" w:rsidRDefault="0055071F" w:rsidP="0055071F">
      <w:pPr>
        <w:spacing w:before="320"/>
        <w:outlineLvl w:val="2"/>
        <w:rPr>
          <w:rFonts w:ascii="Times New Roman" w:eastAsia="Times New Roman" w:hAnsi="Times New Roman" w:cs="Times New Roman"/>
          <w:b/>
          <w:bCs/>
          <w:sz w:val="27"/>
          <w:szCs w:val="27"/>
        </w:rPr>
      </w:pPr>
      <w:r w:rsidRPr="0055071F">
        <w:rPr>
          <w:rFonts w:ascii="Arial" w:eastAsia="Times New Roman" w:hAnsi="Arial" w:cs="Arial"/>
          <w:b/>
          <w:bCs/>
          <w:color w:val="000000"/>
          <w:sz w:val="22"/>
          <w:szCs w:val="22"/>
        </w:rPr>
        <w:lastRenderedPageBreak/>
        <w:t xml:space="preserve">Figure 3. </w:t>
      </w:r>
      <w:r w:rsidRPr="0055071F">
        <w:rPr>
          <w:rFonts w:ascii="Arial" w:eastAsia="Times New Roman" w:hAnsi="Arial" w:cs="Arial"/>
          <w:color w:val="000000"/>
          <w:sz w:val="22"/>
          <w:szCs w:val="22"/>
        </w:rPr>
        <w:t xml:space="preserve">Panel </w:t>
      </w:r>
      <w:r w:rsidRPr="0055071F">
        <w:rPr>
          <w:rFonts w:ascii="Arial" w:eastAsia="Times New Roman" w:hAnsi="Arial" w:cs="Arial"/>
          <w:b/>
          <w:bCs/>
          <w:color w:val="000000"/>
          <w:sz w:val="22"/>
          <w:szCs w:val="22"/>
        </w:rPr>
        <w:t>(A)</w:t>
      </w:r>
      <w:r w:rsidRPr="0055071F">
        <w:rPr>
          <w:rFonts w:ascii="Arial" w:eastAsia="Times New Roman" w:hAnsi="Arial" w:cs="Arial"/>
          <w:color w:val="000000"/>
          <w:sz w:val="22"/>
          <w:szCs w:val="22"/>
        </w:rPr>
        <w:t xml:space="preserve"> shows that maximum sustainable yield (MSY) is forecast to decrease in equatorial exclusive economic zones (EEZs) and increase in poleward EEZs through 2100. Panel </w:t>
      </w:r>
      <w:r w:rsidRPr="0055071F">
        <w:rPr>
          <w:rFonts w:ascii="Arial" w:eastAsia="Times New Roman" w:hAnsi="Arial" w:cs="Arial"/>
          <w:b/>
          <w:bCs/>
          <w:color w:val="000000"/>
          <w:sz w:val="22"/>
          <w:szCs w:val="22"/>
        </w:rPr>
        <w:t>(B)</w:t>
      </w:r>
      <w:r w:rsidRPr="0055071F">
        <w:rPr>
          <w:rFonts w:ascii="Arial" w:eastAsia="Times New Roman" w:hAnsi="Arial" w:cs="Arial"/>
          <w:color w:val="000000"/>
          <w:sz w:val="22"/>
          <w:szCs w:val="22"/>
        </w:rPr>
        <w:t xml:space="preserve"> shows that adaptive management results in higher catch and profits in 2100 relative to today for many, but not all, EEZs despite climate change. Panel (</w:t>
      </w:r>
      <w:r w:rsidRPr="0055071F">
        <w:rPr>
          <w:rFonts w:ascii="Arial" w:eastAsia="Times New Roman" w:hAnsi="Arial" w:cs="Arial"/>
          <w:b/>
          <w:bCs/>
          <w:color w:val="000000"/>
          <w:sz w:val="22"/>
          <w:szCs w:val="22"/>
        </w:rPr>
        <w:t>C)</w:t>
      </w:r>
      <w:r w:rsidRPr="0055071F">
        <w:rPr>
          <w:rFonts w:ascii="Arial" w:eastAsia="Times New Roman" w:hAnsi="Arial" w:cs="Arial"/>
          <w:color w:val="000000"/>
          <w:sz w:val="22"/>
          <w:szCs w:val="22"/>
        </w:rPr>
        <w:t xml:space="preserve"> shows that adaptive management nearly always yields more cumulative profits than business-as-usual management and frequently yields more cumulative catches than business-as-usual management.</w:t>
      </w:r>
    </w:p>
    <w:p w14:paraId="5B6AC527" w14:textId="77777777" w:rsidR="0055071F" w:rsidRPr="0055071F" w:rsidRDefault="0055071F" w:rsidP="0055071F">
      <w:pPr>
        <w:spacing w:before="280"/>
        <w:outlineLvl w:val="3"/>
        <w:rPr>
          <w:rFonts w:ascii="Times New Roman" w:eastAsia="Times New Roman" w:hAnsi="Times New Roman" w:cs="Times New Roman"/>
          <w:b/>
          <w:bCs/>
        </w:rPr>
      </w:pPr>
      <w:r w:rsidRPr="0055071F">
        <w:rPr>
          <w:rFonts w:ascii="Arial" w:eastAsia="Times New Roman" w:hAnsi="Arial" w:cs="Arial"/>
          <w:color w:val="000000"/>
        </w:rPr>
        <w:t>4.1.4 Recommendations and key conclusions</w:t>
      </w:r>
    </w:p>
    <w:p w14:paraId="2A1A5AE9" w14:textId="77777777" w:rsidR="0055071F" w:rsidRPr="0055071F" w:rsidRDefault="0055071F" w:rsidP="0055071F">
      <w:pPr>
        <w:rPr>
          <w:rFonts w:ascii="Times New Roman" w:eastAsia="Times New Roman" w:hAnsi="Times New Roman" w:cs="Times New Roman"/>
        </w:rPr>
      </w:pPr>
    </w:p>
    <w:p w14:paraId="501E6C25" w14:textId="77777777" w:rsidR="0055071F" w:rsidRPr="0055071F" w:rsidRDefault="0055071F" w:rsidP="0055071F">
      <w:pPr>
        <w:numPr>
          <w:ilvl w:val="0"/>
          <w:numId w:val="1"/>
        </w:numPr>
        <w:textAlignment w:val="baseline"/>
        <w:rPr>
          <w:rFonts w:ascii="Arial" w:eastAsia="Times New Roman" w:hAnsi="Arial" w:cs="Arial"/>
          <w:color w:val="000000"/>
          <w:sz w:val="22"/>
          <w:szCs w:val="22"/>
        </w:rPr>
      </w:pPr>
      <w:r w:rsidRPr="0055071F">
        <w:rPr>
          <w:rFonts w:ascii="Arial" w:eastAsia="Times New Roman" w:hAnsi="Arial" w:cs="Arial"/>
          <w:b/>
          <w:bCs/>
          <w:color w:val="000000"/>
          <w:sz w:val="22"/>
          <w:szCs w:val="22"/>
        </w:rPr>
        <w:t xml:space="preserve">Eliminate illegal, unreported, and unregulated (IUU) fishing: </w:t>
      </w:r>
      <w:r w:rsidRPr="0055071F">
        <w:rPr>
          <w:rFonts w:ascii="Arial" w:eastAsia="Times New Roman" w:hAnsi="Arial" w:cs="Arial"/>
          <w:color w:val="000000"/>
          <w:sz w:val="22"/>
          <w:szCs w:val="22"/>
        </w:rPr>
        <w:t xml:space="preserve">IUU fishing is a widespread problem that undermines the effectiveness of fisheries management and reduces climate resilience by promoting overfishing (Agnew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2009). By eliminating IUU fishing, countries can rebuild fisheries and increase climate resilience without incurring the short-term reductions in food and income associated with typical reforms (Cabral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2018).</w:t>
      </w:r>
    </w:p>
    <w:p w14:paraId="3A279691" w14:textId="77777777" w:rsidR="0055071F" w:rsidRPr="0055071F" w:rsidRDefault="0055071F" w:rsidP="0055071F">
      <w:pPr>
        <w:numPr>
          <w:ilvl w:val="0"/>
          <w:numId w:val="1"/>
        </w:numPr>
        <w:textAlignment w:val="baseline"/>
        <w:rPr>
          <w:rFonts w:ascii="Arial" w:eastAsia="Times New Roman" w:hAnsi="Arial" w:cs="Arial"/>
          <w:color w:val="000000"/>
          <w:sz w:val="22"/>
          <w:szCs w:val="22"/>
        </w:rPr>
      </w:pPr>
      <w:r w:rsidRPr="0055071F">
        <w:rPr>
          <w:rFonts w:ascii="Arial" w:eastAsia="Times New Roman" w:hAnsi="Arial" w:cs="Arial"/>
          <w:b/>
          <w:bCs/>
          <w:color w:val="000000"/>
          <w:sz w:val="22"/>
          <w:szCs w:val="22"/>
        </w:rPr>
        <w:t>Implement best practices in fisheries management:</w:t>
      </w:r>
      <w:r w:rsidRPr="0055071F">
        <w:rPr>
          <w:rFonts w:ascii="Arial" w:eastAsia="Times New Roman" w:hAnsi="Arial" w:cs="Arial"/>
          <w:color w:val="000000"/>
          <w:sz w:val="22"/>
          <w:szCs w:val="22"/>
        </w:rPr>
        <w:t xml:space="preserve"> Best practices in fisheries management, such as science-based harvest control rules and the protection of essential habitat, even when not explicitly climate-adaptive, confer climate resilience through two mechanisms: (1) well-managed fisheries are the most resilient to negative climate impacts (Free </w:t>
      </w:r>
      <w:r w:rsidRPr="0055071F">
        <w:rPr>
          <w:rFonts w:ascii="Arial" w:eastAsia="Times New Roman" w:hAnsi="Arial" w:cs="Arial"/>
          <w:i/>
          <w:iCs/>
          <w:color w:val="000000"/>
          <w:sz w:val="22"/>
          <w:szCs w:val="22"/>
        </w:rPr>
        <w:t>et al.</w:t>
      </w:r>
      <w:r w:rsidRPr="0055071F">
        <w:rPr>
          <w:rFonts w:ascii="Arial" w:eastAsia="Times New Roman" w:hAnsi="Arial" w:cs="Arial"/>
          <w:color w:val="000000"/>
          <w:sz w:val="22"/>
          <w:szCs w:val="22"/>
        </w:rPr>
        <w:t xml:space="preserve"> 2019), and preventing overfishing and rebuilding overfished stocks will enhance climate resilience; and (2) a portfolio of well-managed fisheries buffers fishers against declines in a subset of targeted stocks.</w:t>
      </w:r>
    </w:p>
    <w:p w14:paraId="1BC80B53" w14:textId="77777777" w:rsidR="0055071F" w:rsidRPr="0055071F" w:rsidRDefault="0055071F" w:rsidP="0055071F">
      <w:pPr>
        <w:numPr>
          <w:ilvl w:val="0"/>
          <w:numId w:val="1"/>
        </w:numPr>
        <w:textAlignment w:val="baseline"/>
        <w:rPr>
          <w:rFonts w:ascii="Arial" w:eastAsia="Times New Roman" w:hAnsi="Arial" w:cs="Arial"/>
          <w:color w:val="000000"/>
          <w:sz w:val="22"/>
          <w:szCs w:val="22"/>
        </w:rPr>
      </w:pPr>
      <w:r w:rsidRPr="0055071F">
        <w:rPr>
          <w:rFonts w:ascii="Arial" w:eastAsia="Times New Roman" w:hAnsi="Arial" w:cs="Arial"/>
          <w:b/>
          <w:bCs/>
          <w:color w:val="000000"/>
          <w:sz w:val="22"/>
          <w:szCs w:val="22"/>
        </w:rPr>
        <w:t xml:space="preserve">Build resilience by implementing forward-looking, variability-responsive, and adaptive science and management: </w:t>
      </w:r>
      <w:r w:rsidRPr="0055071F">
        <w:rPr>
          <w:rFonts w:ascii="Arial" w:eastAsia="Times New Roman" w:hAnsi="Arial" w:cs="Arial"/>
          <w:color w:val="000000"/>
          <w:sz w:val="22"/>
          <w:szCs w:val="22"/>
        </w:rPr>
        <w:t>Climate change is likely to lead to drastic transformation and high variability and uncertainty in most fishery systems. Management strategies must therefore be adequately responsive to changes in productivities, abundances, and mixes of species, and must expect and prepare for uncertainty and system shocks. In order to design and implement such climate-adaptive management systems:</w:t>
      </w:r>
    </w:p>
    <w:p w14:paraId="6467300A" w14:textId="77777777" w:rsidR="0055071F" w:rsidRPr="0055071F" w:rsidRDefault="0055071F" w:rsidP="0055071F">
      <w:pPr>
        <w:numPr>
          <w:ilvl w:val="1"/>
          <w:numId w:val="2"/>
        </w:numPr>
        <w:ind w:left="1440" w:hanging="360"/>
        <w:textAlignment w:val="baseline"/>
        <w:rPr>
          <w:rFonts w:ascii="Arial" w:eastAsia="Times New Roman" w:hAnsi="Arial" w:cs="Arial"/>
          <w:color w:val="000000"/>
          <w:sz w:val="22"/>
          <w:szCs w:val="22"/>
        </w:rPr>
      </w:pPr>
      <w:r w:rsidRPr="0055071F">
        <w:rPr>
          <w:rFonts w:ascii="Arial" w:eastAsia="Times New Roman" w:hAnsi="Arial" w:cs="Arial"/>
          <w:color w:val="000000"/>
          <w:sz w:val="22"/>
          <w:szCs w:val="22"/>
        </w:rPr>
        <w:t xml:space="preserve">Management targets and reference points must be revised to be realistic relative to expected future conditions, as historic baselines will no longer be appropriate (Busch </w:t>
      </w:r>
      <w:r w:rsidRPr="0055071F">
        <w:rPr>
          <w:rFonts w:ascii="Arial" w:eastAsia="Times New Roman" w:hAnsi="Arial" w:cs="Arial"/>
          <w:i/>
          <w:iCs/>
          <w:color w:val="000000"/>
          <w:sz w:val="22"/>
          <w:szCs w:val="22"/>
        </w:rPr>
        <w:t xml:space="preserve">et al. </w:t>
      </w:r>
      <w:r w:rsidRPr="0055071F">
        <w:rPr>
          <w:rFonts w:ascii="Arial" w:eastAsia="Times New Roman" w:hAnsi="Arial" w:cs="Arial"/>
          <w:color w:val="000000"/>
          <w:sz w:val="22"/>
          <w:szCs w:val="22"/>
        </w:rPr>
        <w:t>2016). Where possible, managers should engage in forecasting, scenario planning, tradeoff evaluation, and other similar exercises to define desired outcomes towards which to manage. In data- and resource- limited settings, highly precautionary and adaptive management strategies should be implemented to account for uncertainty and allow for near-real-time responsiveness to variability.</w:t>
      </w:r>
    </w:p>
    <w:p w14:paraId="65AAD502" w14:textId="77777777" w:rsidR="0055071F" w:rsidRPr="0055071F" w:rsidRDefault="0055071F" w:rsidP="0055071F">
      <w:pPr>
        <w:numPr>
          <w:ilvl w:val="1"/>
          <w:numId w:val="2"/>
        </w:numPr>
        <w:ind w:left="1440" w:hanging="360"/>
        <w:textAlignment w:val="baseline"/>
        <w:rPr>
          <w:rFonts w:ascii="Arial" w:eastAsia="Times New Roman" w:hAnsi="Arial" w:cs="Arial"/>
          <w:color w:val="000000"/>
          <w:sz w:val="22"/>
          <w:szCs w:val="22"/>
        </w:rPr>
      </w:pPr>
      <w:r w:rsidRPr="0055071F">
        <w:rPr>
          <w:rFonts w:ascii="Arial" w:eastAsia="Times New Roman" w:hAnsi="Arial" w:cs="Arial"/>
          <w:color w:val="000000"/>
          <w:sz w:val="22"/>
          <w:szCs w:val="22"/>
        </w:rPr>
        <w:t>Fisheries management plans and governing policies should be expanded to promote flexibility and diversification in access to target species, protect “weak stocks,” facilitate the precautionary management of emerging stocks, and to conserve or restore species and functional diversity throughout the system.</w:t>
      </w:r>
    </w:p>
    <w:p w14:paraId="65BAA4B6" w14:textId="77777777" w:rsidR="0055071F" w:rsidRPr="0055071F" w:rsidRDefault="0055071F" w:rsidP="0055071F">
      <w:pPr>
        <w:numPr>
          <w:ilvl w:val="1"/>
          <w:numId w:val="2"/>
        </w:numPr>
        <w:ind w:left="1440" w:hanging="360"/>
        <w:textAlignment w:val="baseline"/>
        <w:rPr>
          <w:rFonts w:ascii="Arial" w:eastAsia="Times New Roman" w:hAnsi="Arial" w:cs="Arial"/>
          <w:color w:val="000000"/>
          <w:sz w:val="22"/>
          <w:szCs w:val="22"/>
        </w:rPr>
      </w:pPr>
      <w:r w:rsidRPr="0055071F">
        <w:rPr>
          <w:rFonts w:ascii="Arial" w:eastAsia="Times New Roman" w:hAnsi="Arial" w:cs="Arial"/>
          <w:color w:val="000000"/>
          <w:sz w:val="22"/>
          <w:szCs w:val="22"/>
        </w:rPr>
        <w:t xml:space="preserve">Ensure fishery access and allocation systems can accommodate changes in species mix and abundance, as well as socio-ecological change. </w:t>
      </w:r>
    </w:p>
    <w:p w14:paraId="444DC50A" w14:textId="77777777" w:rsidR="0055071F" w:rsidRPr="0055071F" w:rsidRDefault="0055071F" w:rsidP="0055071F">
      <w:pPr>
        <w:numPr>
          <w:ilvl w:val="0"/>
          <w:numId w:val="2"/>
        </w:numPr>
        <w:textAlignment w:val="baseline"/>
        <w:rPr>
          <w:rFonts w:ascii="Arial" w:eastAsia="Times New Roman" w:hAnsi="Arial" w:cs="Arial"/>
          <w:b/>
          <w:bCs/>
          <w:color w:val="000000"/>
          <w:sz w:val="22"/>
          <w:szCs w:val="22"/>
        </w:rPr>
      </w:pPr>
      <w:r w:rsidRPr="0055071F">
        <w:rPr>
          <w:rFonts w:ascii="Arial" w:eastAsia="Times New Roman" w:hAnsi="Arial" w:cs="Arial"/>
          <w:b/>
          <w:bCs/>
          <w:color w:val="000000"/>
          <w:sz w:val="22"/>
          <w:szCs w:val="22"/>
        </w:rPr>
        <w:t xml:space="preserve">Establish and strengthen transboundary institutions and agreements to better manage stocks shifting between jurisdictions: </w:t>
      </w:r>
      <w:r w:rsidRPr="0055071F">
        <w:rPr>
          <w:rFonts w:ascii="Arial" w:eastAsia="Times New Roman" w:hAnsi="Arial" w:cs="Arial"/>
          <w:color w:val="000000"/>
          <w:sz w:val="22"/>
          <w:szCs w:val="22"/>
        </w:rPr>
        <w:t>Pinsky et al. (2018) make the following recommendations: (1) promote data sharing to foster the identification of shifting stocks; (2) use pooled data to inform collaborative management; (3) use side payments to incentivize cooperation and prevent asymmetry in winners and losers; and (4) develop permits that are tradeable across political boundaries to foster dynamic catch allocations.</w:t>
      </w:r>
    </w:p>
    <w:p w14:paraId="768CF230" w14:textId="77777777" w:rsidR="0055071F" w:rsidRPr="0055071F" w:rsidRDefault="0055071F" w:rsidP="0055071F">
      <w:pPr>
        <w:numPr>
          <w:ilvl w:val="0"/>
          <w:numId w:val="2"/>
        </w:numPr>
        <w:textAlignment w:val="baseline"/>
        <w:rPr>
          <w:rFonts w:ascii="Arial" w:eastAsia="Times New Roman" w:hAnsi="Arial" w:cs="Arial"/>
          <w:b/>
          <w:bCs/>
          <w:color w:val="000000"/>
          <w:sz w:val="22"/>
          <w:szCs w:val="22"/>
        </w:rPr>
      </w:pPr>
      <w:r w:rsidRPr="0055071F">
        <w:rPr>
          <w:rFonts w:ascii="Arial" w:eastAsia="Times New Roman" w:hAnsi="Arial" w:cs="Arial"/>
          <w:b/>
          <w:bCs/>
          <w:color w:val="000000"/>
          <w:sz w:val="22"/>
          <w:szCs w:val="22"/>
        </w:rPr>
        <w:lastRenderedPageBreak/>
        <w:t xml:space="preserve">Use marine protected areas (MPAs) to foster transitions and to buffer against transboundary growing pains: </w:t>
      </w:r>
      <w:commentRangeStart w:id="88"/>
      <w:r w:rsidRPr="0055071F">
        <w:rPr>
          <w:rFonts w:ascii="Arial" w:eastAsia="Times New Roman" w:hAnsi="Arial" w:cs="Arial"/>
          <w:color w:val="000000"/>
          <w:sz w:val="22"/>
          <w:szCs w:val="22"/>
        </w:rPr>
        <w:t>Networks of MPAs could assist the redistribution of species in response to rapid environmental changes. Furthermore,</w:t>
      </w:r>
      <w:r w:rsidRPr="0055071F">
        <w:rPr>
          <w:rFonts w:ascii="Arial" w:eastAsia="Times New Roman" w:hAnsi="Arial" w:cs="Arial"/>
          <w:b/>
          <w:bCs/>
          <w:color w:val="000000"/>
          <w:sz w:val="22"/>
          <w:szCs w:val="22"/>
        </w:rPr>
        <w:t xml:space="preserve"> </w:t>
      </w:r>
      <w:r w:rsidRPr="0055071F">
        <w:rPr>
          <w:rFonts w:ascii="Arial" w:eastAsia="Times New Roman" w:hAnsi="Arial" w:cs="Arial"/>
          <w:color w:val="000000"/>
          <w:sz w:val="22"/>
          <w:szCs w:val="22"/>
        </w:rPr>
        <w:t>MPAs placed along country borders could buffer against the degradation of management as stocks shift into new management jurisdictions. The protection offered by MPAs may provide more time for the development of the transboundary institutions and climate-adaptive management methods required to properly manage stocks under climate change.</w:t>
      </w:r>
      <w:commentRangeEnd w:id="88"/>
      <w:r w:rsidR="000A755A">
        <w:rPr>
          <w:rStyle w:val="Refernciadecomentari"/>
        </w:rPr>
        <w:commentReference w:id="88"/>
      </w:r>
    </w:p>
    <w:p w14:paraId="18340850" w14:textId="77777777" w:rsidR="0055071F" w:rsidRPr="0055071F" w:rsidRDefault="0055071F" w:rsidP="0055071F">
      <w:pPr>
        <w:numPr>
          <w:ilvl w:val="0"/>
          <w:numId w:val="2"/>
        </w:numPr>
        <w:textAlignment w:val="baseline"/>
        <w:rPr>
          <w:rFonts w:ascii="Arial" w:eastAsia="Times New Roman" w:hAnsi="Arial" w:cs="Arial"/>
          <w:b/>
          <w:bCs/>
          <w:color w:val="000000"/>
          <w:sz w:val="22"/>
          <w:szCs w:val="22"/>
        </w:rPr>
      </w:pPr>
      <w:r w:rsidRPr="0055071F">
        <w:rPr>
          <w:rFonts w:ascii="Arial" w:eastAsia="Times New Roman" w:hAnsi="Arial" w:cs="Arial"/>
          <w:b/>
          <w:bCs/>
          <w:color w:val="000000"/>
          <w:sz w:val="22"/>
          <w:szCs w:val="22"/>
        </w:rPr>
        <w:t>Build and enhance flexible, polycentric and nested, participatory co-management systems:</w:t>
      </w:r>
      <w:r w:rsidRPr="0055071F">
        <w:rPr>
          <w:rFonts w:ascii="Arial" w:eastAsia="Times New Roman" w:hAnsi="Arial" w:cs="Arial"/>
          <w:color w:val="000000"/>
          <w:sz w:val="22"/>
          <w:szCs w:val="22"/>
        </w:rPr>
        <w:t xml:space="preserve"> Similarly to the way in which best-practice fisheries management can build climate-resilience even when not explicitly climate-focused, implementing “best-practice” co-management and governance systems can build system resilience to undesirable socio-ecological shifts and climate-driven inequities. Representative participatory decision-making systems help to ensure all impacted groups are considered in management thereby reducing drivers of inequity, and flexible, polycentric and nested co-management governance systems help to ensure management decisions match the scale of management challenges (</w:t>
      </w:r>
      <w:r w:rsidRPr="0055071F">
        <w:rPr>
          <w:rFonts w:ascii="Arial" w:eastAsia="Times New Roman" w:hAnsi="Arial" w:cs="Arial"/>
          <w:color w:val="FF0000"/>
          <w:sz w:val="22"/>
          <w:szCs w:val="22"/>
        </w:rPr>
        <w:t>CITE (Ostrom and others)</w:t>
      </w:r>
      <w:r w:rsidRPr="0055071F">
        <w:rPr>
          <w:rFonts w:ascii="Arial" w:eastAsia="Times New Roman" w:hAnsi="Arial" w:cs="Arial"/>
          <w:color w:val="000000"/>
          <w:sz w:val="22"/>
          <w:szCs w:val="22"/>
        </w:rPr>
        <w:t>).</w:t>
      </w:r>
    </w:p>
    <w:p w14:paraId="1F2F95B1" w14:textId="77777777" w:rsidR="0055071F" w:rsidRPr="0055071F" w:rsidRDefault="0055071F" w:rsidP="0055071F">
      <w:pPr>
        <w:numPr>
          <w:ilvl w:val="0"/>
          <w:numId w:val="2"/>
        </w:numPr>
        <w:textAlignment w:val="baseline"/>
        <w:rPr>
          <w:rFonts w:ascii="Arial" w:eastAsia="Times New Roman" w:hAnsi="Arial" w:cs="Arial"/>
          <w:color w:val="000000"/>
          <w:sz w:val="22"/>
          <w:szCs w:val="22"/>
        </w:rPr>
      </w:pPr>
      <w:r w:rsidRPr="0055071F">
        <w:rPr>
          <w:rFonts w:ascii="Arial" w:eastAsia="Times New Roman" w:hAnsi="Arial" w:cs="Arial"/>
          <w:b/>
          <w:bCs/>
          <w:color w:val="000000"/>
          <w:sz w:val="22"/>
          <w:szCs w:val="22"/>
        </w:rPr>
        <w:t xml:space="preserve">Actively address disparities in the distribution of climate impacts that can cause or exacerbate inequity: </w:t>
      </w:r>
      <w:r w:rsidRPr="0055071F">
        <w:rPr>
          <w:rFonts w:ascii="Arial" w:eastAsia="Times New Roman" w:hAnsi="Arial" w:cs="Arial"/>
          <w:color w:val="000000"/>
          <w:sz w:val="22"/>
          <w:szCs w:val="22"/>
        </w:rPr>
        <w:t>Identify existing issues of social vulnerability and differentiated access to power, knowledge and resources, and assess how they might change as the climate changes. Account for vulnerable groups’ need for a change of circumstance to avoid imbalances of power into the future. Prioritize the values and needs of dependent communities in fishery management decision-making, especially around allocation and access to resources.</w:t>
      </w:r>
    </w:p>
    <w:p w14:paraId="72411138" w14:textId="77777777" w:rsidR="00C85237" w:rsidRDefault="00C85237"/>
    <w:sectPr w:rsidR="00C85237" w:rsidSect="005643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orge Garcia Molinos" w:date="2019-06-24T22:11:00Z" w:initials="JGM">
    <w:p w14:paraId="66B82A58" w14:textId="2F32B545" w:rsidR="003D59BA" w:rsidRDefault="003D59BA" w:rsidP="008836A6">
      <w:pPr>
        <w:pStyle w:val="Textdecomentari"/>
      </w:pPr>
      <w:r>
        <w:rPr>
          <w:rStyle w:val="Refernciadecomentari"/>
        </w:rPr>
        <w:annotationRef/>
      </w:r>
      <w:r>
        <w:t>A good reference to cite here:</w:t>
      </w:r>
    </w:p>
    <w:p w14:paraId="14F1472E" w14:textId="423D58EC" w:rsidR="003D59BA" w:rsidRDefault="003D59BA" w:rsidP="008836A6">
      <w:pPr>
        <w:pStyle w:val="Textdecomentari"/>
      </w:pPr>
      <w:r>
        <w:t xml:space="preserve">Pecl et al. 2017. </w:t>
      </w:r>
      <w:r w:rsidRPr="008836A6">
        <w:t>Biodiversity redistribution under climate change: Impacts on ecosystems and human well-being</w:t>
      </w:r>
      <w:r>
        <w:t xml:space="preserve">. Science, 355 </w:t>
      </w:r>
      <w:r>
        <w:rPr>
          <w:rFonts w:hint="eastAsia"/>
          <w:lang w:val="en-GB"/>
        </w:rPr>
        <w:t>(</w:t>
      </w:r>
      <w:r w:rsidRPr="008836A6">
        <w:t>6332</w:t>
      </w:r>
      <w:r>
        <w:t>):</w:t>
      </w:r>
      <w:r w:rsidRPr="008836A6">
        <w:t xml:space="preserve"> eaai9214</w:t>
      </w:r>
    </w:p>
  </w:comment>
  <w:comment w:id="3" w:author="Jorge Garcia Molinos" w:date="2019-06-24T22:18:00Z" w:initials="JGM">
    <w:p w14:paraId="7E722EEC" w14:textId="22081D42" w:rsidR="003D59BA" w:rsidRDefault="003D59BA">
      <w:pPr>
        <w:pStyle w:val="Textdecomentari"/>
      </w:pPr>
      <w:r>
        <w:rPr>
          <w:rStyle w:val="Refernciadecomentari"/>
        </w:rPr>
        <w:annotationRef/>
      </w:r>
      <w:r>
        <w:t xml:space="preserve">Given the importance of these interactions, should we not have a </w:t>
      </w:r>
      <w:r w:rsidR="00D04B60">
        <w:t xml:space="preserve">final </w:t>
      </w:r>
      <w:r>
        <w:t xml:space="preserve">subsection (3.5) </w:t>
      </w:r>
      <w:r w:rsidR="00D04B60">
        <w:t xml:space="preserve">where at least we touch </w:t>
      </w:r>
      <w:r>
        <w:t>on them?</w:t>
      </w:r>
    </w:p>
  </w:comment>
  <w:comment w:id="4" w:author="Jorge Garcia Molinos" w:date="2019-06-24T22:27:00Z" w:initials="JGM">
    <w:p w14:paraId="295347F9" w14:textId="0FE0020D" w:rsidR="00D04B60" w:rsidRDefault="003D59BA">
      <w:pPr>
        <w:pStyle w:val="Textdecomentari"/>
      </w:pPr>
      <w:r>
        <w:rPr>
          <w:rStyle w:val="Refernciadecomentari"/>
        </w:rPr>
        <w:annotationRef/>
      </w:r>
      <w:r>
        <w:t xml:space="preserve">It might be good to give </w:t>
      </w:r>
      <w:r w:rsidR="00D04B60">
        <w:t>a</w:t>
      </w:r>
      <w:r>
        <w:t xml:space="preserve"> </w:t>
      </w:r>
      <w:r w:rsidR="00D04B60">
        <w:t>review</w:t>
      </w:r>
      <w:r>
        <w:t xml:space="preserve"> reference</w:t>
      </w:r>
      <w:r w:rsidR="00D04B60">
        <w:t xml:space="preserve"> on the RCPs like for example </w:t>
      </w:r>
      <w:r w:rsidR="00D04B60" w:rsidRPr="00D04B60">
        <w:t>van Vuuren</w:t>
      </w:r>
      <w:r w:rsidR="00D04B60">
        <w:t xml:space="preserve"> et al. 2011. </w:t>
      </w:r>
      <w:r w:rsidR="00D04B60" w:rsidRPr="00D04B60">
        <w:t>The representative concentration pathways: an overview</w:t>
      </w:r>
      <w:r w:rsidR="00D04B60">
        <w:t xml:space="preserve">. Climatic Change, </w:t>
      </w:r>
      <w:r w:rsidR="00D04B60" w:rsidRPr="00D04B60">
        <w:t>109: 5</w:t>
      </w:r>
    </w:p>
    <w:p w14:paraId="1DF48310" w14:textId="77777777" w:rsidR="00D04B60" w:rsidRDefault="00D04B60">
      <w:pPr>
        <w:pStyle w:val="Textdecomentari"/>
      </w:pPr>
    </w:p>
    <w:p w14:paraId="7AFCE4E2" w14:textId="77777777" w:rsidR="00D04B60" w:rsidRDefault="00D04B60">
      <w:pPr>
        <w:pStyle w:val="Textdecomentari"/>
      </w:pPr>
    </w:p>
  </w:comment>
  <w:comment w:id="5" w:author="Jorge Garcia Molinos" w:date="2019-06-24T22:28:00Z" w:initials="JGM">
    <w:p w14:paraId="4141A8A6" w14:textId="37928FB3" w:rsidR="003D59BA" w:rsidRDefault="003D59BA">
      <w:pPr>
        <w:pStyle w:val="Textdecomentari"/>
      </w:pPr>
      <w:r>
        <w:rPr>
          <w:rStyle w:val="Refernciadecomentari"/>
        </w:rPr>
        <w:annotationRef/>
      </w:r>
      <w:r w:rsidR="00D04B60">
        <w:t>Redundant</w:t>
      </w:r>
      <w:r>
        <w:t xml:space="preserve"> wording.</w:t>
      </w:r>
    </w:p>
  </w:comment>
  <w:comment w:id="15" w:author="Jorge Garcia Molinos" w:date="2019-06-24T22:31:00Z" w:initials="JGM">
    <w:p w14:paraId="3E539290" w14:textId="255E4A2D" w:rsidR="003D59BA" w:rsidRDefault="003D59BA">
      <w:pPr>
        <w:pStyle w:val="Textdecomentari"/>
      </w:pPr>
      <w:r>
        <w:rPr>
          <w:rStyle w:val="Refernciadecomentari"/>
        </w:rPr>
        <w:annotationRef/>
      </w:r>
      <w:r>
        <w:t>Reference for this?</w:t>
      </w:r>
    </w:p>
  </w:comment>
  <w:comment w:id="18" w:author="Jorge Garcia Molinos" w:date="2019-06-24T22:43:00Z" w:initials="JGM">
    <w:p w14:paraId="726E77C3" w14:textId="2D3667ED" w:rsidR="003D59BA" w:rsidRDefault="003D59BA">
      <w:pPr>
        <w:pStyle w:val="Textdecomentari"/>
      </w:pPr>
      <w:r>
        <w:rPr>
          <w:rStyle w:val="Refernciadecomentari"/>
        </w:rPr>
        <w:annotationRef/>
      </w:r>
      <w:r>
        <w:t>The temperature ranges of a species do not shift or change, rather the</w:t>
      </w:r>
      <w:r w:rsidR="00D04B60">
        <w:t>ir thermal environment will do.</w:t>
      </w:r>
    </w:p>
  </w:comment>
  <w:comment w:id="26" w:author="Jorge Garcia Molinos" w:date="2019-06-24T22:48:00Z" w:initials="JGM">
    <w:p w14:paraId="20191990" w14:textId="7454895F" w:rsidR="003D59BA" w:rsidRDefault="003D59BA">
      <w:pPr>
        <w:pStyle w:val="Textdecomentari"/>
      </w:pPr>
      <w:r>
        <w:rPr>
          <w:rStyle w:val="Refernciadecomentari"/>
        </w:rPr>
        <w:annotationRef/>
      </w:r>
      <w:r>
        <w:t>?</w:t>
      </w:r>
    </w:p>
  </w:comment>
  <w:comment w:id="28" w:author="Jorge Garcia Molinos" w:date="2019-06-24T23:04:00Z" w:initials="JGM">
    <w:p w14:paraId="3BF7DBA3" w14:textId="77777777" w:rsidR="003D59BA" w:rsidRDefault="003D59BA" w:rsidP="000503B1">
      <w:pPr>
        <w:pStyle w:val="Textdecomentari"/>
      </w:pPr>
      <w:r>
        <w:rPr>
          <w:rStyle w:val="Refernciadecomentari"/>
        </w:rPr>
        <w:annotationRef/>
      </w:r>
      <w:r>
        <w:t xml:space="preserve">Kumagai et al. 2018. </w:t>
      </w:r>
      <w:r w:rsidRPr="00D87DD8">
        <w:t>Ocean currents and herbivory drive macroalgae-to-coral community shift under climate warming</w:t>
      </w:r>
      <w:r>
        <w:t xml:space="preserve">. PNAS, </w:t>
      </w:r>
      <w:r w:rsidRPr="00D87DD8">
        <w:t>115 (36)</w:t>
      </w:r>
      <w:r>
        <w:t>:</w:t>
      </w:r>
      <w:r w:rsidRPr="00D87DD8">
        <w:t xml:space="preserve"> 8990-8995</w:t>
      </w:r>
      <w:r>
        <w:t>.</w:t>
      </w:r>
    </w:p>
    <w:p w14:paraId="2EB1C01A" w14:textId="77777777" w:rsidR="003D59BA" w:rsidRDefault="003D59BA" w:rsidP="000503B1">
      <w:pPr>
        <w:pStyle w:val="Textdecomentari"/>
      </w:pPr>
      <w:r>
        <w:t xml:space="preserve">Verges et al. 2014. </w:t>
      </w:r>
      <w:r w:rsidRPr="00D87DD8">
        <w:t>The tropicalization of temperate marine ecosystems: climate-mediated changes in herbivory and community phase shifts</w:t>
      </w:r>
      <w:r>
        <w:t xml:space="preserve">. </w:t>
      </w:r>
      <w:r w:rsidRPr="00D87DD8">
        <w:t>Proc. R. Soc. B</w:t>
      </w:r>
      <w:r>
        <w:t xml:space="preserve">, 281 (1789): </w:t>
      </w:r>
      <w:r w:rsidRPr="00D87DD8">
        <w:t>20140846</w:t>
      </w:r>
      <w:r>
        <w:t>.</w:t>
      </w:r>
    </w:p>
  </w:comment>
  <w:comment w:id="29" w:author="Jorge Garcia Molinos" w:date="2019-06-24T23:07:00Z" w:initials="JGM">
    <w:p w14:paraId="74236EA6" w14:textId="77777777" w:rsidR="003D59BA" w:rsidRDefault="003D59BA" w:rsidP="000503B1">
      <w:pPr>
        <w:pStyle w:val="Textdecomentari"/>
      </w:pPr>
      <w:r>
        <w:rPr>
          <w:rStyle w:val="Refernciadecomentari"/>
        </w:rPr>
        <w:annotationRef/>
      </w:r>
      <w:r>
        <w:t xml:space="preserve">Fossheim et al. 2015. </w:t>
      </w:r>
      <w:r w:rsidRPr="00D87DD8">
        <w:t>Recent warming leads to a rapid borealization of fish communities in the Arctic</w:t>
      </w:r>
      <w:r>
        <w:t xml:space="preserve">. Nature Climate Change, 5: </w:t>
      </w:r>
      <w:r w:rsidRPr="00D87DD8">
        <w:t>673–677</w:t>
      </w:r>
    </w:p>
  </w:comment>
  <w:comment w:id="32" w:author="Jorge Garcia Molinos" w:date="2019-06-24T23:34:00Z" w:initials="JGM">
    <w:p w14:paraId="2C67D7CE" w14:textId="2E7378E7" w:rsidR="003D59BA" w:rsidRDefault="003D59BA">
      <w:pPr>
        <w:pStyle w:val="Textdecomentari"/>
      </w:pPr>
      <w:r>
        <w:rPr>
          <w:rStyle w:val="Refernciadecomentari"/>
        </w:rPr>
        <w:annotationRef/>
      </w:r>
      <w:r>
        <w:t xml:space="preserve">An important </w:t>
      </w:r>
      <w:r w:rsidR="00D04B60">
        <w:t>reference here</w:t>
      </w:r>
    </w:p>
    <w:p w14:paraId="6428ED38" w14:textId="20C10351" w:rsidR="003D59BA" w:rsidRDefault="003D59BA">
      <w:pPr>
        <w:pStyle w:val="Textdecomentari"/>
      </w:pPr>
      <w:r w:rsidRPr="00C141F9">
        <w:t xml:space="preserve">Breitburg </w:t>
      </w:r>
      <w:r>
        <w:t xml:space="preserve">et al. 2018. </w:t>
      </w:r>
      <w:r w:rsidRPr="00C141F9">
        <w:t>Declining oxygen in the global ocean and coastal waters</w:t>
      </w:r>
      <w:r>
        <w:t>. Science, 359 (6371):</w:t>
      </w:r>
      <w:r w:rsidRPr="00C141F9">
        <w:t xml:space="preserve"> eaam7240</w:t>
      </w:r>
      <w:r>
        <w:t>.</w:t>
      </w:r>
    </w:p>
  </w:comment>
  <w:comment w:id="43" w:author="Jorge Garcia Molinos" w:date="2019-06-25T22:05:00Z" w:initials="JGM">
    <w:p w14:paraId="4C95DE3C" w14:textId="625B95E5" w:rsidR="00E44D1F" w:rsidRDefault="00E44D1F">
      <w:pPr>
        <w:pStyle w:val="Textdecomentari"/>
      </w:pPr>
      <w:r>
        <w:rPr>
          <w:rStyle w:val="Refernciadecomentari"/>
        </w:rPr>
        <w:annotationRef/>
      </w:r>
      <w:r>
        <w:t xml:space="preserve">Kwok. 2018. </w:t>
      </w:r>
      <w:r w:rsidRPr="00E44D1F">
        <w:t>Arctic sea ice thickness, volume, and multiyear ice coverage: losses and coupled variability (1958–2018)</w:t>
      </w:r>
      <w:r>
        <w:t xml:space="preserve">. </w:t>
      </w:r>
      <w:r w:rsidRPr="00E44D1F">
        <w:t>Environment</w:t>
      </w:r>
      <w:r>
        <w:t>al Research Letters, 13 (</w:t>
      </w:r>
      <w:r w:rsidRPr="00E44D1F">
        <w:t>10</w:t>
      </w:r>
      <w:r>
        <w:t xml:space="preserve">): </w:t>
      </w:r>
      <w:r w:rsidRPr="00E44D1F">
        <w:t>105005</w:t>
      </w:r>
      <w:r>
        <w:t>.</w:t>
      </w:r>
    </w:p>
  </w:comment>
  <w:comment w:id="51" w:author="Jorge Garcia Molinos" w:date="2019-06-25T22:21:00Z" w:initials="JGM">
    <w:p w14:paraId="775FF2F4" w14:textId="0A83A9D1" w:rsidR="00C94FB3" w:rsidRDefault="00C94FB3">
      <w:pPr>
        <w:pStyle w:val="Textdecomentari"/>
      </w:pPr>
      <w:r>
        <w:rPr>
          <w:rStyle w:val="Refernciadecomentari"/>
        </w:rPr>
        <w:annotationRef/>
      </w:r>
      <w:r>
        <w:t>To me this is more an environmental than biological factor… perhaps food or resource availability?</w:t>
      </w:r>
    </w:p>
  </w:comment>
  <w:comment w:id="57" w:author="Jorge Garcia Molinos" w:date="2019-06-25T22:41:00Z" w:initials="JGM">
    <w:p w14:paraId="287FD363" w14:textId="3260A06C" w:rsidR="006B1D76" w:rsidRDefault="006B1D76">
      <w:pPr>
        <w:pStyle w:val="Textdecomentari"/>
      </w:pPr>
      <w:r>
        <w:rPr>
          <w:rStyle w:val="Refernciadecomentari"/>
        </w:rPr>
        <w:annotationRef/>
      </w:r>
      <w:r w:rsidR="00BA1F21">
        <w:t xml:space="preserve">A </w:t>
      </w:r>
      <w:r>
        <w:t xml:space="preserve">reference </w:t>
      </w:r>
      <w:r w:rsidR="00BA1F21">
        <w:t xml:space="preserve">that can be used </w:t>
      </w:r>
      <w:r w:rsidR="00D04B60">
        <w:t>to provide</w:t>
      </w:r>
      <w:r>
        <w:t xml:space="preserve"> an example on this:</w:t>
      </w:r>
    </w:p>
    <w:p w14:paraId="6DCAF7B4" w14:textId="7D955FC5" w:rsidR="006B1D76" w:rsidRDefault="006B1D76">
      <w:pPr>
        <w:pStyle w:val="Textdecomentari"/>
      </w:pPr>
      <w:r>
        <w:t xml:space="preserve">Queiros et al. 2018. </w:t>
      </w:r>
      <w:r w:rsidRPr="006B1D76">
        <w:t>Climate change alters fish community size‐structure, requiring adaptive policy targets</w:t>
      </w:r>
      <w:r>
        <w:t>. Fish and Fisheries, 19 (4): 613-621.</w:t>
      </w:r>
    </w:p>
  </w:comment>
  <w:comment w:id="59" w:author="Jorge Garcia Molinos" w:date="2019-06-25T22:45:00Z" w:initials="JGM">
    <w:p w14:paraId="2C32A4B7" w14:textId="1C0520DF" w:rsidR="00BA1F21" w:rsidRDefault="00BA1F21">
      <w:pPr>
        <w:pStyle w:val="Textdecomentari"/>
      </w:pPr>
      <w:r>
        <w:rPr>
          <w:rStyle w:val="Refernciadecomentari"/>
        </w:rPr>
        <w:annotationRef/>
      </w:r>
      <w:r w:rsidR="00D04B60">
        <w:t xml:space="preserve">The discussion below </w:t>
      </w:r>
      <w:r w:rsidR="00014D4F">
        <w:t>focuses</w:t>
      </w:r>
      <w:r w:rsidR="00D04B60">
        <w:t xml:space="preserve"> on entries and emerging fisheries but exits and disappearing ones are as important from a management/adaptation point of view.</w:t>
      </w:r>
    </w:p>
  </w:comment>
  <w:comment w:id="66" w:author="Jorge Garcia Molinos" w:date="2019-06-25T22:48:00Z" w:initials="JGM">
    <w:p w14:paraId="1CA9D7CA" w14:textId="1A48DB6D" w:rsidR="00BA1F21" w:rsidRDefault="00BA1F21">
      <w:pPr>
        <w:pStyle w:val="Textdecomentari"/>
      </w:pPr>
      <w:r>
        <w:rPr>
          <w:rStyle w:val="Refernciadecomentari"/>
        </w:rPr>
        <w:annotationRef/>
      </w:r>
      <w:r>
        <w:t>I would differentiate expansions (faster) from contractions (slower) here.</w:t>
      </w:r>
    </w:p>
  </w:comment>
  <w:comment w:id="75" w:author="Jorge Garcia Molinos" w:date="2019-06-25T23:15:00Z" w:initials="JGM">
    <w:p w14:paraId="5A9B17C8" w14:textId="34335BF0" w:rsidR="00FC20AD" w:rsidRDefault="00FC20AD">
      <w:pPr>
        <w:pStyle w:val="Textdecomentari"/>
      </w:pPr>
      <w:r>
        <w:rPr>
          <w:rStyle w:val="Refernciadecomentari"/>
        </w:rPr>
        <w:annotationRef/>
      </w:r>
      <w:r>
        <w:t>May be worth noting here that</w:t>
      </w:r>
      <w:r>
        <w:t xml:space="preserve"> fisheries responses to shifting species </w:t>
      </w:r>
      <w:r>
        <w:t>are</w:t>
      </w:r>
      <w:r>
        <w:t xml:space="preserve"> often lagged in time, due to economic and regulatory constraints, which can be also another factor contributing to overfishing</w:t>
      </w:r>
      <w:r>
        <w:t xml:space="preserve"> if not accounted for</w:t>
      </w:r>
      <w:r>
        <w:t xml:space="preserve"> (see for example Pinsky and Fogarty 2012 Climatic Change).</w:t>
      </w:r>
    </w:p>
  </w:comment>
  <w:comment w:id="87" w:author="Erin" w:date="2019-06-19T12:24:00Z" w:initials="MOU">
    <w:p w14:paraId="6B92D10A" w14:textId="5119C3FE" w:rsidR="003D59BA" w:rsidRPr="004402D0" w:rsidRDefault="003D59BA" w:rsidP="004402D0">
      <w:pPr>
        <w:rPr>
          <w:rFonts w:ascii="Times New Roman" w:eastAsia="Times New Roman" w:hAnsi="Times New Roman" w:cs="Times New Roman"/>
        </w:rPr>
      </w:pPr>
      <w:r>
        <w:rPr>
          <w:rStyle w:val="Refernciadecomentari"/>
        </w:rPr>
        <w:annotationRef/>
      </w:r>
      <w:r w:rsidRPr="004402D0">
        <w:rPr>
          <w:rFonts w:ascii="Roboto" w:eastAsia="Times New Roman" w:hAnsi="Roboto" w:cs="Times New Roman"/>
          <w:color w:val="3C4043"/>
          <w:spacing w:val="3"/>
          <w:sz w:val="21"/>
          <w:szCs w:val="21"/>
          <w:shd w:val="clear" w:color="auto" w:fill="FFFFFF"/>
        </w:rPr>
        <w:t>Still need to add legend to figure showing % change in MSY and MSY</w:t>
      </w:r>
    </w:p>
  </w:comment>
  <w:comment w:id="88" w:author="Jorge Garcia Molinos" w:date="2019-06-25T23:40:00Z" w:initials="JGM">
    <w:p w14:paraId="0D57F2F3" w14:textId="20949014" w:rsidR="000A755A" w:rsidRDefault="000A755A" w:rsidP="000A755A">
      <w:pPr>
        <w:pStyle w:val="Textdecomentari"/>
      </w:pPr>
      <w:r>
        <w:rPr>
          <w:rStyle w:val="Refernciadecomentari"/>
        </w:rPr>
        <w:annotationRef/>
      </w:r>
      <w:r>
        <w:t>N</w:t>
      </w:r>
      <w:r w:rsidR="00014D4F">
        <w:t>ote that MPAs can also</w:t>
      </w:r>
      <w:r>
        <w:t xml:space="preserve"> </w:t>
      </w:r>
      <w:r>
        <w:t xml:space="preserve">promote resilience of existing ecosystems and populations and </w:t>
      </w:r>
      <w:r>
        <w:t>limit the spread of range-</w:t>
      </w:r>
      <w:r>
        <w:t>expanding</w:t>
      </w:r>
      <w:r>
        <w:t xml:space="preserve"> species</w:t>
      </w:r>
      <w:r>
        <w:t xml:space="preserve"> (see Bates et al. 2014 Nature Climate Change 4: </w:t>
      </w:r>
      <w:r w:rsidRPr="000A755A">
        <w:t>62–67</w:t>
      </w:r>
      <w:r>
        <w:t xml:space="preserve">). </w:t>
      </w:r>
      <w:r w:rsidR="00014D4F">
        <w:t>T</w:t>
      </w:r>
      <w:r>
        <w:t xml:space="preserve">hinking </w:t>
      </w:r>
      <w:r w:rsidR="00014D4F">
        <w:t xml:space="preserve">again </w:t>
      </w:r>
      <w:r>
        <w:t xml:space="preserve">on exits rather than entries, this can be important where the interest is on preserving an existing stock rather than facilitating the entry of a new one.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F1472E" w15:done="0"/>
  <w15:commentEx w15:paraId="7E722EEC" w15:done="0"/>
  <w15:commentEx w15:paraId="7AFCE4E2" w15:done="0"/>
  <w15:commentEx w15:paraId="4141A8A6" w15:done="0"/>
  <w15:commentEx w15:paraId="3E539290" w15:done="0"/>
  <w15:commentEx w15:paraId="726E77C3" w15:done="0"/>
  <w15:commentEx w15:paraId="20191990" w15:done="0"/>
  <w15:commentEx w15:paraId="2EB1C01A" w15:done="0"/>
  <w15:commentEx w15:paraId="74236EA6" w15:done="0"/>
  <w15:commentEx w15:paraId="6428ED38" w15:done="0"/>
  <w15:commentEx w15:paraId="4C95DE3C" w15:done="0"/>
  <w15:commentEx w15:paraId="775FF2F4" w15:done="0"/>
  <w15:commentEx w15:paraId="6DCAF7B4" w15:done="0"/>
  <w15:commentEx w15:paraId="2C32A4B7" w15:done="0"/>
  <w15:commentEx w15:paraId="1CA9D7CA" w15:done="0"/>
  <w15:commentEx w15:paraId="5A9B17C8" w15:done="0"/>
  <w15:commentEx w15:paraId="6B92D10A" w15:done="0"/>
  <w15:commentEx w15:paraId="0D57F2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92D10A" w16cid:durableId="20B4A7E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71E1C" w14:textId="77777777" w:rsidR="00585070" w:rsidRDefault="00585070" w:rsidP="00810B11">
      <w:r>
        <w:separator/>
      </w:r>
    </w:p>
  </w:endnote>
  <w:endnote w:type="continuationSeparator" w:id="0">
    <w:p w14:paraId="2BF1EB4A" w14:textId="77777777" w:rsidR="00585070" w:rsidRDefault="00585070" w:rsidP="00810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596B9" w14:textId="77777777" w:rsidR="00585070" w:rsidRDefault="00585070" w:rsidP="00810B11">
      <w:r>
        <w:separator/>
      </w:r>
    </w:p>
  </w:footnote>
  <w:footnote w:type="continuationSeparator" w:id="0">
    <w:p w14:paraId="3799FFCC" w14:textId="77777777" w:rsidR="00585070" w:rsidRDefault="00585070" w:rsidP="00810B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74702A"/>
    <w:multiLevelType w:val="multilevel"/>
    <w:tmpl w:val="72CCA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ge Garcia Molinos">
    <w15:presenceInfo w15:providerId="Windows Live" w15:userId="179e309de2de690c"/>
  </w15:person>
  <w15:person w15:author="Erin">
    <w15:presenceInfo w15:providerId="None" w15:userId="E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1F"/>
    <w:rsid w:val="00014D4F"/>
    <w:rsid w:val="000503B1"/>
    <w:rsid w:val="000A755A"/>
    <w:rsid w:val="001706DF"/>
    <w:rsid w:val="00184A2C"/>
    <w:rsid w:val="00256F06"/>
    <w:rsid w:val="0028333B"/>
    <w:rsid w:val="00285985"/>
    <w:rsid w:val="003A1746"/>
    <w:rsid w:val="003A2757"/>
    <w:rsid w:val="003D59BA"/>
    <w:rsid w:val="003F008A"/>
    <w:rsid w:val="00417204"/>
    <w:rsid w:val="004402D0"/>
    <w:rsid w:val="004866B5"/>
    <w:rsid w:val="00506386"/>
    <w:rsid w:val="00521744"/>
    <w:rsid w:val="0055071F"/>
    <w:rsid w:val="00564339"/>
    <w:rsid w:val="00585070"/>
    <w:rsid w:val="00633C0F"/>
    <w:rsid w:val="006B1D76"/>
    <w:rsid w:val="00715FEB"/>
    <w:rsid w:val="00780FF7"/>
    <w:rsid w:val="00810B11"/>
    <w:rsid w:val="0086796F"/>
    <w:rsid w:val="008836A6"/>
    <w:rsid w:val="008B14A8"/>
    <w:rsid w:val="00A16DEE"/>
    <w:rsid w:val="00BA1F21"/>
    <w:rsid w:val="00C141F9"/>
    <w:rsid w:val="00C85237"/>
    <w:rsid w:val="00C94FB3"/>
    <w:rsid w:val="00D04B60"/>
    <w:rsid w:val="00D35D5A"/>
    <w:rsid w:val="00D87DD8"/>
    <w:rsid w:val="00E44D1F"/>
    <w:rsid w:val="00FC20AD"/>
    <w:rsid w:val="00FC55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7A217"/>
  <w15:chartTrackingRefBased/>
  <w15:docId w15:val="{E27C3205-B7BF-3149-AF64-EE441056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ol2">
    <w:name w:val="heading 2"/>
    <w:basedOn w:val="Normal"/>
    <w:link w:val="Ttol2Car"/>
    <w:uiPriority w:val="9"/>
    <w:qFormat/>
    <w:rsid w:val="0055071F"/>
    <w:pPr>
      <w:spacing w:before="100" w:beforeAutospacing="1" w:after="100" w:afterAutospacing="1"/>
      <w:outlineLvl w:val="1"/>
    </w:pPr>
    <w:rPr>
      <w:rFonts w:ascii="Times New Roman" w:eastAsia="Times New Roman" w:hAnsi="Times New Roman" w:cs="Times New Roman"/>
      <w:b/>
      <w:bCs/>
      <w:sz w:val="36"/>
      <w:szCs w:val="36"/>
    </w:rPr>
  </w:style>
  <w:style w:type="paragraph" w:styleId="Ttol3">
    <w:name w:val="heading 3"/>
    <w:basedOn w:val="Normal"/>
    <w:link w:val="Ttol3Car"/>
    <w:uiPriority w:val="9"/>
    <w:qFormat/>
    <w:rsid w:val="0055071F"/>
    <w:pPr>
      <w:spacing w:before="100" w:beforeAutospacing="1" w:after="100" w:afterAutospacing="1"/>
      <w:outlineLvl w:val="2"/>
    </w:pPr>
    <w:rPr>
      <w:rFonts w:ascii="Times New Roman" w:eastAsia="Times New Roman" w:hAnsi="Times New Roman" w:cs="Times New Roman"/>
      <w:b/>
      <w:bCs/>
      <w:sz w:val="27"/>
      <w:szCs w:val="27"/>
    </w:rPr>
  </w:style>
  <w:style w:type="paragraph" w:styleId="Ttol4">
    <w:name w:val="heading 4"/>
    <w:basedOn w:val="Normal"/>
    <w:link w:val="Ttol4Car"/>
    <w:uiPriority w:val="9"/>
    <w:qFormat/>
    <w:rsid w:val="0055071F"/>
    <w:pPr>
      <w:spacing w:before="100" w:beforeAutospacing="1" w:after="100" w:afterAutospacing="1"/>
      <w:outlineLvl w:val="3"/>
    </w:pPr>
    <w:rPr>
      <w:rFonts w:ascii="Times New Roman" w:eastAsia="Times New Roman" w:hAnsi="Times New Roman" w:cs="Times New Roman"/>
      <w:b/>
      <w:bC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2Car">
    <w:name w:val="Títol 2 Car"/>
    <w:basedOn w:val="Tipusdelletraperdefectedelpargraf"/>
    <w:link w:val="Ttol2"/>
    <w:uiPriority w:val="9"/>
    <w:rsid w:val="0055071F"/>
    <w:rPr>
      <w:rFonts w:ascii="Times New Roman" w:eastAsia="Times New Roman" w:hAnsi="Times New Roman" w:cs="Times New Roman"/>
      <w:b/>
      <w:bCs/>
      <w:sz w:val="36"/>
      <w:szCs w:val="36"/>
    </w:rPr>
  </w:style>
  <w:style w:type="character" w:customStyle="1" w:styleId="Ttol3Car">
    <w:name w:val="Títol 3 Car"/>
    <w:basedOn w:val="Tipusdelletraperdefectedelpargraf"/>
    <w:link w:val="Ttol3"/>
    <w:uiPriority w:val="9"/>
    <w:rsid w:val="0055071F"/>
    <w:rPr>
      <w:rFonts w:ascii="Times New Roman" w:eastAsia="Times New Roman" w:hAnsi="Times New Roman" w:cs="Times New Roman"/>
      <w:b/>
      <w:bCs/>
      <w:sz w:val="27"/>
      <w:szCs w:val="27"/>
    </w:rPr>
  </w:style>
  <w:style w:type="character" w:customStyle="1" w:styleId="Ttol4Car">
    <w:name w:val="Títol 4 Car"/>
    <w:basedOn w:val="Tipusdelletraperdefectedelpargraf"/>
    <w:link w:val="Ttol4"/>
    <w:uiPriority w:val="9"/>
    <w:rsid w:val="0055071F"/>
    <w:rPr>
      <w:rFonts w:ascii="Times New Roman" w:eastAsia="Times New Roman" w:hAnsi="Times New Roman" w:cs="Times New Roman"/>
      <w:b/>
      <w:bCs/>
    </w:rPr>
  </w:style>
  <w:style w:type="paragraph" w:styleId="Normalweb">
    <w:name w:val="Normal (Web)"/>
    <w:basedOn w:val="Normal"/>
    <w:uiPriority w:val="99"/>
    <w:semiHidden/>
    <w:unhideWhenUsed/>
    <w:rsid w:val="0055071F"/>
    <w:pPr>
      <w:spacing w:before="100" w:beforeAutospacing="1" w:after="100" w:afterAutospacing="1"/>
    </w:pPr>
    <w:rPr>
      <w:rFonts w:ascii="Times New Roman" w:eastAsia="Times New Roman" w:hAnsi="Times New Roman" w:cs="Times New Roman"/>
    </w:rPr>
  </w:style>
  <w:style w:type="character" w:styleId="Enlla">
    <w:name w:val="Hyperlink"/>
    <w:basedOn w:val="Tipusdelletraperdefectedelpargraf"/>
    <w:uiPriority w:val="99"/>
    <w:semiHidden/>
    <w:unhideWhenUsed/>
    <w:rsid w:val="0055071F"/>
    <w:rPr>
      <w:color w:val="0000FF"/>
      <w:u w:val="single"/>
    </w:rPr>
  </w:style>
  <w:style w:type="character" w:styleId="Refernciadecomentari">
    <w:name w:val="annotation reference"/>
    <w:basedOn w:val="Tipusdelletraperdefectedelpargraf"/>
    <w:uiPriority w:val="99"/>
    <w:semiHidden/>
    <w:unhideWhenUsed/>
    <w:rsid w:val="004402D0"/>
    <w:rPr>
      <w:sz w:val="16"/>
      <w:szCs w:val="16"/>
    </w:rPr>
  </w:style>
  <w:style w:type="paragraph" w:styleId="Textdecomentari">
    <w:name w:val="annotation text"/>
    <w:basedOn w:val="Normal"/>
    <w:link w:val="TextdecomentariCar"/>
    <w:uiPriority w:val="99"/>
    <w:unhideWhenUsed/>
    <w:rsid w:val="004402D0"/>
    <w:rPr>
      <w:sz w:val="20"/>
      <w:szCs w:val="20"/>
    </w:rPr>
  </w:style>
  <w:style w:type="character" w:customStyle="1" w:styleId="TextdecomentariCar">
    <w:name w:val="Text de comentari Car"/>
    <w:basedOn w:val="Tipusdelletraperdefectedelpargraf"/>
    <w:link w:val="Textdecomentari"/>
    <w:uiPriority w:val="99"/>
    <w:rsid w:val="004402D0"/>
    <w:rPr>
      <w:sz w:val="20"/>
      <w:szCs w:val="20"/>
    </w:rPr>
  </w:style>
  <w:style w:type="paragraph" w:styleId="Temadelcomentari">
    <w:name w:val="annotation subject"/>
    <w:basedOn w:val="Textdecomentari"/>
    <w:next w:val="Textdecomentari"/>
    <w:link w:val="TemadelcomentariCar"/>
    <w:uiPriority w:val="99"/>
    <w:semiHidden/>
    <w:unhideWhenUsed/>
    <w:rsid w:val="004402D0"/>
    <w:rPr>
      <w:b/>
      <w:bCs/>
    </w:rPr>
  </w:style>
  <w:style w:type="character" w:customStyle="1" w:styleId="TemadelcomentariCar">
    <w:name w:val="Tema del comentari Car"/>
    <w:basedOn w:val="TextdecomentariCar"/>
    <w:link w:val="Temadelcomentari"/>
    <w:uiPriority w:val="99"/>
    <w:semiHidden/>
    <w:rsid w:val="004402D0"/>
    <w:rPr>
      <w:b/>
      <w:bCs/>
      <w:sz w:val="20"/>
      <w:szCs w:val="20"/>
    </w:rPr>
  </w:style>
  <w:style w:type="paragraph" w:styleId="Textdeglobus">
    <w:name w:val="Balloon Text"/>
    <w:basedOn w:val="Normal"/>
    <w:link w:val="TextdeglobusCar"/>
    <w:uiPriority w:val="99"/>
    <w:semiHidden/>
    <w:unhideWhenUsed/>
    <w:rsid w:val="004402D0"/>
    <w:rPr>
      <w:rFonts w:ascii="Times New Roman" w:hAnsi="Times New Roman" w:cs="Times New Roman"/>
      <w:sz w:val="18"/>
      <w:szCs w:val="18"/>
    </w:rPr>
  </w:style>
  <w:style w:type="character" w:customStyle="1" w:styleId="TextdeglobusCar">
    <w:name w:val="Text de globus Car"/>
    <w:basedOn w:val="Tipusdelletraperdefectedelpargraf"/>
    <w:link w:val="Textdeglobus"/>
    <w:uiPriority w:val="99"/>
    <w:semiHidden/>
    <w:rsid w:val="004402D0"/>
    <w:rPr>
      <w:rFonts w:ascii="Times New Roman" w:hAnsi="Times New Roman" w:cs="Times New Roman"/>
      <w:sz w:val="18"/>
      <w:szCs w:val="18"/>
    </w:rPr>
  </w:style>
  <w:style w:type="paragraph" w:styleId="Capalera">
    <w:name w:val="header"/>
    <w:basedOn w:val="Normal"/>
    <w:link w:val="CapaleraCar"/>
    <w:uiPriority w:val="99"/>
    <w:unhideWhenUsed/>
    <w:rsid w:val="00810B11"/>
    <w:pPr>
      <w:tabs>
        <w:tab w:val="center" w:pos="4513"/>
        <w:tab w:val="right" w:pos="9026"/>
      </w:tabs>
    </w:pPr>
  </w:style>
  <w:style w:type="character" w:customStyle="1" w:styleId="CapaleraCar">
    <w:name w:val="Capçalera Car"/>
    <w:basedOn w:val="Tipusdelletraperdefectedelpargraf"/>
    <w:link w:val="Capalera"/>
    <w:uiPriority w:val="99"/>
    <w:rsid w:val="00810B11"/>
  </w:style>
  <w:style w:type="paragraph" w:styleId="Peudepgina">
    <w:name w:val="footer"/>
    <w:basedOn w:val="Normal"/>
    <w:link w:val="PeudepginaCar"/>
    <w:uiPriority w:val="99"/>
    <w:unhideWhenUsed/>
    <w:rsid w:val="00810B11"/>
    <w:pPr>
      <w:tabs>
        <w:tab w:val="center" w:pos="4513"/>
        <w:tab w:val="right" w:pos="9026"/>
      </w:tabs>
    </w:pPr>
  </w:style>
  <w:style w:type="character" w:customStyle="1" w:styleId="PeudepginaCar">
    <w:name w:val="Peu de pàgina Car"/>
    <w:basedOn w:val="Tipusdelletraperdefectedelpargraf"/>
    <w:link w:val="Peudepgina"/>
    <w:uiPriority w:val="99"/>
    <w:rsid w:val="00810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109559">
      <w:bodyDiv w:val="1"/>
      <w:marLeft w:val="0"/>
      <w:marRight w:val="0"/>
      <w:marTop w:val="0"/>
      <w:marBottom w:val="0"/>
      <w:divBdr>
        <w:top w:val="none" w:sz="0" w:space="0" w:color="auto"/>
        <w:left w:val="none" w:sz="0" w:space="0" w:color="auto"/>
        <w:bottom w:val="none" w:sz="0" w:space="0" w:color="auto"/>
        <w:right w:val="none" w:sz="0" w:space="0" w:color="auto"/>
      </w:divBdr>
    </w:div>
    <w:div w:id="209265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fg-ucsb.shinyapps.io/fishcast2/"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10</Pages>
  <Words>4461</Words>
  <Characters>25428</Characters>
  <Application>Microsoft Office Word</Application>
  <DocSecurity>0</DocSecurity>
  <Lines>211</Lines>
  <Paragraphs>59</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29830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Jorge Garcia Molinos</cp:lastModifiedBy>
  <cp:revision>17</cp:revision>
  <dcterms:created xsi:type="dcterms:W3CDTF">2019-06-24T13:39:00Z</dcterms:created>
  <dcterms:modified xsi:type="dcterms:W3CDTF">2019-06-25T15:11:00Z</dcterms:modified>
</cp:coreProperties>
</file>